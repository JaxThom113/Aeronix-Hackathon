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2764D" w14:textId="77777777" w:rsidR="009D0BCE" w:rsidRDefault="009D0BCE" w:rsidP="00872519">
      <w:pPr>
        <w:pStyle w:val="Title"/>
        <w:spacing w:before="0" w:after="0"/>
      </w:pPr>
    </w:p>
    <w:p w14:paraId="6CA141CF" w14:textId="42A7F1AF" w:rsidR="007F7323" w:rsidRDefault="00695935" w:rsidP="00872519">
      <w:pPr>
        <w:pStyle w:val="Title"/>
        <w:spacing w:before="0" w:after="0"/>
      </w:pPr>
      <w:sdt>
        <w:sdtPr>
          <w:alias w:val="Category"/>
          <w:tag w:val=""/>
          <w:id w:val="1332866949"/>
          <w:placeholder>
            <w:docPart w:val="E16F7703B5F743F9997D624068D2B18E"/>
          </w:placeholder>
          <w:dataBinding w:prefixMappings="xmlns:ns0='http://purl.org/dc/elements/1.1/' xmlns:ns1='http://schemas.openxmlformats.org/package/2006/metadata/core-properties' " w:xpath="/ns1:coreProperties[1]/ns1:category[1]" w:storeItemID="{6C3C8BC8-F283-45AE-878A-BAB7291924A1}"/>
          <w:text/>
        </w:sdtPr>
        <w:sdtEndPr/>
        <w:sdtContent>
          <w:r w:rsidR="005F14D1">
            <w:t>Clemson Senior Design</w:t>
          </w:r>
        </w:sdtContent>
      </w:sdt>
    </w:p>
    <w:p w14:paraId="01669A3D" w14:textId="77777777" w:rsidR="009D0BCE" w:rsidRDefault="009D0BCE" w:rsidP="00872519">
      <w:pPr>
        <w:pStyle w:val="Title"/>
        <w:spacing w:before="0" w:after="0"/>
      </w:pPr>
    </w:p>
    <w:bookmarkStart w:id="0" w:name="_Hlk106632087" w:displacedByCustomXml="next"/>
    <w:sdt>
      <w:sdtPr>
        <w:alias w:val="Title"/>
        <w:tag w:val=""/>
        <w:id w:val="-1019999048"/>
        <w:placeholder>
          <w:docPart w:val="34DFC7FE92934EA78A2614622E8FA032"/>
        </w:placeholder>
        <w:dataBinding w:prefixMappings="xmlns:ns0='http://purl.org/dc/elements/1.1/' xmlns:ns1='http://schemas.openxmlformats.org/package/2006/metadata/core-properties' " w:xpath="/ns1:coreProperties[1]/ns0:title[1]" w:storeItemID="{6C3C8BC8-F283-45AE-878A-BAB7291924A1}"/>
        <w:text/>
      </w:sdtPr>
      <w:sdtEndPr/>
      <w:sdtContent>
        <w:p w14:paraId="5837C956" w14:textId="6254D187" w:rsidR="009D0BCE" w:rsidRDefault="000D6723" w:rsidP="00872519">
          <w:pPr>
            <w:pStyle w:val="Subtitle"/>
            <w:spacing w:before="0" w:after="0"/>
          </w:pPr>
          <w:r>
            <w:t xml:space="preserve">LoRa </w:t>
          </w:r>
          <w:r w:rsidR="00FA3524">
            <w:t>Radio Evaluation Design</w:t>
          </w:r>
          <w:r w:rsidR="00591A51">
            <w:t xml:space="preserve"> Requirements</w:t>
          </w:r>
        </w:p>
      </w:sdtContent>
    </w:sdt>
    <w:bookmarkEnd w:id="0"/>
    <w:p w14:paraId="4D2511A9" w14:textId="77777777" w:rsidR="004748AF" w:rsidRDefault="004748AF" w:rsidP="00872519">
      <w:pPr>
        <w:pStyle w:val="SubSubTitle"/>
        <w:spacing w:before="0" w:after="0"/>
      </w:pPr>
    </w:p>
    <w:p w14:paraId="7B958D52" w14:textId="209A05FA" w:rsidR="009475B8" w:rsidRDefault="009475B8" w:rsidP="00872519">
      <w:pPr>
        <w:pStyle w:val="SubSubTitle"/>
        <w:spacing w:before="0" w:after="0"/>
      </w:pPr>
      <w:commentRangeStart w:id="1"/>
      <w:r w:rsidRPr="009475B8">
        <w:t>AE10</w:t>
      </w:r>
      <w:commentRangeEnd w:id="1"/>
      <w:r w:rsidR="00EA6F28">
        <w:t>4193</w:t>
      </w:r>
      <w:r w:rsidR="00530C7E">
        <w:rPr>
          <w:rStyle w:val="CommentReference"/>
          <w:rFonts w:eastAsiaTheme="minorEastAsia" w:cs="Arial"/>
          <w:b w:val="0"/>
          <w:iCs w:val="0"/>
          <w:spacing w:val="0"/>
        </w:rPr>
        <w:commentReference w:id="1"/>
      </w:r>
      <w:r w:rsidRPr="009475B8">
        <w:t>-001</w:t>
      </w:r>
    </w:p>
    <w:p w14:paraId="300298C2" w14:textId="7E094035" w:rsidR="007D58F2" w:rsidRDefault="0006631B" w:rsidP="00872519">
      <w:pPr>
        <w:pStyle w:val="SubSubTitle"/>
        <w:spacing w:before="0" w:after="0"/>
      </w:pPr>
      <w:r>
        <w:t>Revision</w:t>
      </w:r>
      <w:r w:rsidR="00AF023A">
        <w:t xml:space="preserve">: </w:t>
      </w:r>
      <w:r w:rsidR="003C38A0">
        <w:t>V2</w:t>
      </w:r>
    </w:p>
    <w:p w14:paraId="6EAB0F55" w14:textId="3E408FA5" w:rsidR="007D58F2" w:rsidRDefault="00413794" w:rsidP="00872519">
      <w:pPr>
        <w:pStyle w:val="SubSubTitle"/>
        <w:spacing w:before="0" w:after="0"/>
      </w:pPr>
      <w:r>
        <w:t>15 January 2025</w:t>
      </w:r>
    </w:p>
    <w:p w14:paraId="4D3128EA" w14:textId="77777777" w:rsidR="004748AF" w:rsidRDefault="004748AF" w:rsidP="00872519">
      <w:pPr>
        <w:pStyle w:val="PreparedFor"/>
        <w:spacing w:before="0"/>
      </w:pPr>
    </w:p>
    <w:p w14:paraId="246F0C3D" w14:textId="0606C7F1" w:rsidR="00853A8C" w:rsidRDefault="00853A8C" w:rsidP="00872519">
      <w:pPr>
        <w:pStyle w:val="PreparedFor"/>
        <w:spacing w:before="0"/>
      </w:pPr>
      <w:r>
        <w:t>Prepared For:</w:t>
      </w:r>
    </w:p>
    <w:p w14:paraId="6061E4F7" w14:textId="345A0AE7" w:rsidR="00963F31" w:rsidRDefault="00FA3524" w:rsidP="00872519">
      <w:pPr>
        <w:pStyle w:val="CustomerAddress"/>
        <w:spacing w:before="0"/>
      </w:pPr>
      <w:r w:rsidRPr="00FA3524">
        <w:rPr>
          <w:noProof/>
        </w:rPr>
        <w:drawing>
          <wp:inline distT="0" distB="0" distL="0" distR="0" wp14:anchorId="7D6120F2" wp14:editId="533BB5D9">
            <wp:extent cx="2038635" cy="571580"/>
            <wp:effectExtent l="0" t="0" r="0" b="0"/>
            <wp:docPr id="1201304968"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04968" name="Picture 1" descr="Logo, company name&#10;&#10;Description automatically generated"/>
                    <pic:cNvPicPr/>
                  </pic:nvPicPr>
                  <pic:blipFill>
                    <a:blip r:embed="rId15"/>
                    <a:stretch>
                      <a:fillRect/>
                    </a:stretch>
                  </pic:blipFill>
                  <pic:spPr>
                    <a:xfrm>
                      <a:off x="0" y="0"/>
                      <a:ext cx="2038635" cy="571580"/>
                    </a:xfrm>
                    <a:prstGeom prst="rect">
                      <a:avLst/>
                    </a:prstGeom>
                  </pic:spPr>
                </pic:pic>
              </a:graphicData>
            </a:graphic>
          </wp:inline>
        </w:drawing>
      </w:r>
    </w:p>
    <w:p w14:paraId="5817096F" w14:textId="77777777" w:rsidR="00FA3524" w:rsidRDefault="00FA3524" w:rsidP="00872519">
      <w:pPr>
        <w:pStyle w:val="PreparedFor"/>
        <w:spacing w:before="0"/>
        <w:rPr>
          <w:sz w:val="24"/>
          <w:szCs w:val="22"/>
        </w:rPr>
      </w:pPr>
      <w:r w:rsidRPr="00FA3524">
        <w:rPr>
          <w:sz w:val="24"/>
          <w:szCs w:val="22"/>
        </w:rPr>
        <w:t xml:space="preserve">201 Sikes Avenue </w:t>
      </w:r>
    </w:p>
    <w:p w14:paraId="569CDE90" w14:textId="740973D4" w:rsidR="004748AF" w:rsidRDefault="00FA3524" w:rsidP="00872519">
      <w:pPr>
        <w:pStyle w:val="PreparedFor"/>
        <w:spacing w:before="0"/>
        <w:rPr>
          <w:sz w:val="24"/>
          <w:szCs w:val="22"/>
        </w:rPr>
      </w:pPr>
      <w:r w:rsidRPr="00FA3524">
        <w:rPr>
          <w:sz w:val="24"/>
          <w:szCs w:val="22"/>
        </w:rPr>
        <w:t>Clemson, SC 29631</w:t>
      </w:r>
    </w:p>
    <w:p w14:paraId="2A0C9659" w14:textId="77777777" w:rsidR="00FA3524" w:rsidRDefault="00FA3524" w:rsidP="00872519">
      <w:pPr>
        <w:pStyle w:val="PreparedFor"/>
        <w:spacing w:before="0"/>
      </w:pPr>
    </w:p>
    <w:p w14:paraId="17458299" w14:textId="71FB73F8" w:rsidR="00853A8C" w:rsidRDefault="00853A8C" w:rsidP="00872519">
      <w:pPr>
        <w:pStyle w:val="PreparedFor"/>
        <w:spacing w:before="0"/>
      </w:pPr>
      <w:r>
        <w:t>Prepared By:</w:t>
      </w:r>
    </w:p>
    <w:p w14:paraId="60AFE7A5" w14:textId="04AD842C" w:rsidR="00853A8C" w:rsidRDefault="00FF4110" w:rsidP="00872519">
      <w:pPr>
        <w:pStyle w:val="CustomerAddress"/>
        <w:spacing w:before="0"/>
      </w:pPr>
      <w:r w:rsidRPr="009467BD">
        <w:rPr>
          <w:rFonts w:cs="Arial"/>
          <w:noProof/>
        </w:rPr>
        <w:drawing>
          <wp:inline distT="0" distB="0" distL="0" distR="0" wp14:anchorId="0FB42E74" wp14:editId="4F7ED561">
            <wp:extent cx="1796994" cy="972600"/>
            <wp:effectExtent l="0" t="0" r="0" b="0"/>
            <wp:docPr id="1544788530" name="Picture 154478853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2997" cy="986674"/>
                    </a:xfrm>
                    <a:prstGeom prst="rect">
                      <a:avLst/>
                    </a:prstGeom>
                  </pic:spPr>
                </pic:pic>
              </a:graphicData>
            </a:graphic>
          </wp:inline>
        </w:drawing>
      </w:r>
    </w:p>
    <w:p w14:paraId="57568A65" w14:textId="77777777" w:rsidR="00853A8C" w:rsidRPr="00853A8C" w:rsidRDefault="00853A8C" w:rsidP="00872519">
      <w:pPr>
        <w:pStyle w:val="CustomerAddress"/>
        <w:spacing w:before="0"/>
      </w:pPr>
      <w:r w:rsidRPr="00853A8C">
        <w:t>1775 West Hibiscus Blvd., Suite 200</w:t>
      </w:r>
    </w:p>
    <w:p w14:paraId="2E081C49" w14:textId="77777777" w:rsidR="00853A8C" w:rsidRPr="00853A8C" w:rsidRDefault="00853A8C" w:rsidP="00872519">
      <w:pPr>
        <w:pStyle w:val="CustomerAddress"/>
        <w:spacing w:before="0"/>
      </w:pPr>
      <w:r w:rsidRPr="00853A8C">
        <w:t>Melbourne FL 32901</w:t>
      </w:r>
    </w:p>
    <w:p w14:paraId="0831DCF6" w14:textId="77777777" w:rsidR="00853A8C" w:rsidRPr="00853A8C" w:rsidRDefault="00853A8C" w:rsidP="00872519">
      <w:pPr>
        <w:pStyle w:val="CustomerAddress"/>
        <w:spacing w:before="0"/>
      </w:pPr>
      <w:r w:rsidRPr="00853A8C">
        <w:t>(321) 984-1671</w:t>
      </w:r>
    </w:p>
    <w:p w14:paraId="0764B6D0" w14:textId="77777777" w:rsidR="00CE4E40" w:rsidRDefault="00CE4E40" w:rsidP="00872519">
      <w:pPr>
        <w:spacing w:after="0"/>
        <w:sectPr w:rsidR="00CE4E40" w:rsidSect="001D4078">
          <w:headerReference w:type="default"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3DC60176" w14:textId="77777777" w:rsidR="00CE4E40" w:rsidRDefault="00A90E0B" w:rsidP="00872519">
      <w:pPr>
        <w:pStyle w:val="PreparedFor"/>
        <w:spacing w:before="0"/>
      </w:pPr>
      <w:r>
        <w:lastRenderedPageBreak/>
        <w:t>Documentation Authorization</w:t>
      </w:r>
    </w:p>
    <w:tbl>
      <w:tblPr>
        <w:tblStyle w:val="TableGrid"/>
        <w:tblW w:w="0" w:type="auto"/>
        <w:tblLook w:val="04A0" w:firstRow="1" w:lastRow="0" w:firstColumn="1" w:lastColumn="0" w:noHBand="0" w:noVBand="1"/>
      </w:tblPr>
      <w:tblGrid>
        <w:gridCol w:w="3223"/>
        <w:gridCol w:w="6127"/>
      </w:tblGrid>
      <w:tr w:rsidR="00A90E0B" w:rsidRPr="00A90E0B" w14:paraId="028F78C3" w14:textId="77777777" w:rsidTr="00782CFE">
        <w:tc>
          <w:tcPr>
            <w:tcW w:w="3258" w:type="dxa"/>
            <w:shd w:val="clear" w:color="auto" w:fill="D9D9D9" w:themeFill="background1" w:themeFillShade="D9"/>
          </w:tcPr>
          <w:p w14:paraId="7032D2AC" w14:textId="77777777" w:rsidR="00A90E0B" w:rsidRPr="00A90E0B" w:rsidRDefault="00A90E0B" w:rsidP="00872519">
            <w:pPr>
              <w:rPr>
                <w:sz w:val="28"/>
                <w:szCs w:val="28"/>
              </w:rPr>
            </w:pPr>
            <w:r w:rsidRPr="00A90E0B">
              <w:rPr>
                <w:sz w:val="28"/>
                <w:szCs w:val="28"/>
              </w:rPr>
              <w:t>Review/Approval</w:t>
            </w:r>
          </w:p>
        </w:tc>
        <w:tc>
          <w:tcPr>
            <w:tcW w:w="6318" w:type="dxa"/>
            <w:shd w:val="clear" w:color="auto" w:fill="D9D9D9" w:themeFill="background1" w:themeFillShade="D9"/>
          </w:tcPr>
          <w:p w14:paraId="68C90346" w14:textId="77777777" w:rsidR="00A90E0B" w:rsidRPr="00A90E0B" w:rsidRDefault="00A90E0B" w:rsidP="00872519">
            <w:pPr>
              <w:rPr>
                <w:sz w:val="28"/>
                <w:szCs w:val="28"/>
              </w:rPr>
            </w:pPr>
            <w:r w:rsidRPr="00A90E0B">
              <w:rPr>
                <w:sz w:val="28"/>
                <w:szCs w:val="28"/>
              </w:rPr>
              <w:t>Title Name</w:t>
            </w:r>
          </w:p>
        </w:tc>
      </w:tr>
      <w:tr w:rsidR="00A90E0B" w14:paraId="5DBB3E56" w14:textId="77777777" w:rsidTr="00215D4F">
        <w:trPr>
          <w:trHeight w:val="576"/>
        </w:trPr>
        <w:tc>
          <w:tcPr>
            <w:tcW w:w="3258" w:type="dxa"/>
            <w:vAlign w:val="center"/>
          </w:tcPr>
          <w:p w14:paraId="55188CA2" w14:textId="77777777" w:rsidR="00A90E0B" w:rsidRDefault="00A90E0B" w:rsidP="00872519">
            <w:r>
              <w:t>Originator:</w:t>
            </w:r>
          </w:p>
        </w:tc>
        <w:tc>
          <w:tcPr>
            <w:tcW w:w="6318" w:type="dxa"/>
            <w:vAlign w:val="center"/>
          </w:tcPr>
          <w:p w14:paraId="29D7FABF" w14:textId="401D103A" w:rsidR="00A90E0B" w:rsidRDefault="00BC7C8F" w:rsidP="00872519">
            <w:r>
              <w:t>J. Ryan</w:t>
            </w:r>
          </w:p>
        </w:tc>
      </w:tr>
      <w:tr w:rsidR="00A90E0B" w14:paraId="01B33B75" w14:textId="77777777" w:rsidTr="00215D4F">
        <w:trPr>
          <w:trHeight w:val="576"/>
        </w:trPr>
        <w:tc>
          <w:tcPr>
            <w:tcW w:w="3258" w:type="dxa"/>
            <w:vAlign w:val="center"/>
          </w:tcPr>
          <w:p w14:paraId="735357FC" w14:textId="77777777" w:rsidR="00A90E0B" w:rsidRPr="00A90E0B" w:rsidRDefault="00A90E0B" w:rsidP="00872519">
            <w:pPr>
              <w:rPr>
                <w:b/>
              </w:rPr>
            </w:pPr>
            <w:r w:rsidRPr="00A90E0B">
              <w:rPr>
                <w:b/>
              </w:rPr>
              <w:t>Approved By:</w:t>
            </w:r>
          </w:p>
          <w:p w14:paraId="5F634A38" w14:textId="77777777" w:rsidR="00A90E0B" w:rsidRDefault="00A90E0B" w:rsidP="00872519">
            <w:r>
              <w:t>Engineering</w:t>
            </w:r>
          </w:p>
        </w:tc>
        <w:tc>
          <w:tcPr>
            <w:tcW w:w="6318" w:type="dxa"/>
            <w:vAlign w:val="center"/>
          </w:tcPr>
          <w:p w14:paraId="7F2320EE" w14:textId="0DFEA6A5" w:rsidR="00A90E0B" w:rsidRDefault="00182ADC" w:rsidP="00872519">
            <w:r>
              <w:t>J. Ryan</w:t>
            </w:r>
          </w:p>
        </w:tc>
      </w:tr>
      <w:tr w:rsidR="00A90E0B" w:rsidRPr="00275DCB" w14:paraId="02E659E2" w14:textId="77777777" w:rsidTr="00215D4F">
        <w:trPr>
          <w:trHeight w:val="576"/>
        </w:trPr>
        <w:tc>
          <w:tcPr>
            <w:tcW w:w="3258" w:type="dxa"/>
            <w:vAlign w:val="center"/>
          </w:tcPr>
          <w:p w14:paraId="53FCA7AF" w14:textId="77777777" w:rsidR="00A90E0B" w:rsidRPr="00275DCB" w:rsidRDefault="00A90E0B" w:rsidP="00872519">
            <w:pPr>
              <w:rPr>
                <w:b/>
              </w:rPr>
            </w:pPr>
            <w:r w:rsidRPr="00275DCB">
              <w:rPr>
                <w:b/>
              </w:rPr>
              <w:t>Approved By:</w:t>
            </w:r>
          </w:p>
          <w:p w14:paraId="1EB9B68D" w14:textId="77777777" w:rsidR="00A90E0B" w:rsidRPr="00275DCB" w:rsidRDefault="00A90E0B" w:rsidP="00872519">
            <w:r w:rsidRPr="00275DCB">
              <w:t>Quality Assurance</w:t>
            </w:r>
          </w:p>
        </w:tc>
        <w:tc>
          <w:tcPr>
            <w:tcW w:w="6318" w:type="dxa"/>
            <w:vAlign w:val="center"/>
          </w:tcPr>
          <w:p w14:paraId="559CFEC3" w14:textId="3D412C9D" w:rsidR="00A90E0B" w:rsidRPr="00275DCB" w:rsidRDefault="00182ADC" w:rsidP="00872519">
            <w:r>
              <w:t>D. Co</w:t>
            </w:r>
            <w:r w:rsidR="00F817F6">
              <w:t>t</w:t>
            </w:r>
            <w:r>
              <w:t>tee</w:t>
            </w:r>
          </w:p>
        </w:tc>
      </w:tr>
      <w:tr w:rsidR="00A90E0B" w:rsidRPr="00275DCB" w14:paraId="5650A4F4" w14:textId="77777777" w:rsidTr="00215D4F">
        <w:trPr>
          <w:trHeight w:val="576"/>
        </w:trPr>
        <w:tc>
          <w:tcPr>
            <w:tcW w:w="3258" w:type="dxa"/>
            <w:vAlign w:val="center"/>
          </w:tcPr>
          <w:p w14:paraId="5A12DAD0" w14:textId="77777777" w:rsidR="00A90E0B" w:rsidRPr="00275DCB" w:rsidRDefault="00A90E0B" w:rsidP="00872519">
            <w:pPr>
              <w:rPr>
                <w:b/>
              </w:rPr>
            </w:pPr>
            <w:r w:rsidRPr="00275DCB">
              <w:rPr>
                <w:b/>
              </w:rPr>
              <w:t>Approved By:</w:t>
            </w:r>
          </w:p>
          <w:p w14:paraId="206141BF" w14:textId="77777777" w:rsidR="00A90E0B" w:rsidRPr="00275DCB" w:rsidRDefault="00A90E0B" w:rsidP="00872519">
            <w:r w:rsidRPr="00275DCB">
              <w:t>Configuration Management</w:t>
            </w:r>
          </w:p>
        </w:tc>
        <w:tc>
          <w:tcPr>
            <w:tcW w:w="6318" w:type="dxa"/>
            <w:vAlign w:val="center"/>
          </w:tcPr>
          <w:p w14:paraId="4E24013F" w14:textId="77777777" w:rsidR="00A90E0B" w:rsidRPr="00275DCB" w:rsidRDefault="00654E3B" w:rsidP="00872519">
            <w:pPr>
              <w:jc w:val="both"/>
            </w:pPr>
            <w:r w:rsidRPr="00275DCB">
              <w:rPr>
                <w:noProof/>
              </w:rPr>
              <w:t>D. Franks</w:t>
            </w:r>
          </w:p>
        </w:tc>
      </w:tr>
      <w:tr w:rsidR="00A90E0B" w:rsidRPr="00275DCB" w14:paraId="5AA9F2F8" w14:textId="77777777" w:rsidTr="00215D4F">
        <w:trPr>
          <w:trHeight w:val="576"/>
        </w:trPr>
        <w:tc>
          <w:tcPr>
            <w:tcW w:w="3258" w:type="dxa"/>
            <w:vAlign w:val="center"/>
          </w:tcPr>
          <w:p w14:paraId="6ED50106" w14:textId="77777777" w:rsidR="00A90E0B" w:rsidRPr="00275DCB" w:rsidRDefault="00A90E0B" w:rsidP="00872519">
            <w:pPr>
              <w:rPr>
                <w:b/>
              </w:rPr>
            </w:pPr>
            <w:r w:rsidRPr="00275DCB">
              <w:rPr>
                <w:b/>
              </w:rPr>
              <w:t>Approved By:</w:t>
            </w:r>
          </w:p>
          <w:p w14:paraId="7C9541F4" w14:textId="77777777" w:rsidR="00A90E0B" w:rsidRPr="00275DCB" w:rsidRDefault="00A90E0B" w:rsidP="00872519">
            <w:r w:rsidRPr="00275DCB">
              <w:t>Project Manager</w:t>
            </w:r>
          </w:p>
        </w:tc>
        <w:tc>
          <w:tcPr>
            <w:tcW w:w="6318" w:type="dxa"/>
            <w:vAlign w:val="center"/>
          </w:tcPr>
          <w:p w14:paraId="05103ABC" w14:textId="5DCCAA1C" w:rsidR="00A90E0B" w:rsidRPr="00275DCB" w:rsidRDefault="00182ADC" w:rsidP="00872519">
            <w:r>
              <w:t xml:space="preserve">T. </w:t>
            </w:r>
            <w:r w:rsidR="00BC7C8F">
              <w:t>Jandreau</w:t>
            </w:r>
          </w:p>
        </w:tc>
      </w:tr>
    </w:tbl>
    <w:p w14:paraId="44DB0888" w14:textId="77777777" w:rsidR="00A90E0B" w:rsidRPr="00275DCB" w:rsidRDefault="00782CFE" w:rsidP="00872519">
      <w:pPr>
        <w:pStyle w:val="PreparedFor"/>
        <w:spacing w:before="0"/>
      </w:pPr>
      <w:r w:rsidRPr="00275DCB">
        <w:t>Document Revision History</w:t>
      </w:r>
    </w:p>
    <w:p w14:paraId="21E32D96" w14:textId="77777777" w:rsidR="00CE4E40" w:rsidRPr="00275DCB" w:rsidRDefault="00CE4E40" w:rsidP="00872519">
      <w:pPr>
        <w:pStyle w:val="Markings"/>
      </w:pPr>
    </w:p>
    <w:tbl>
      <w:tblPr>
        <w:tblStyle w:val="TableGrid"/>
        <w:tblW w:w="9558" w:type="dxa"/>
        <w:tblLayout w:type="fixed"/>
        <w:tblLook w:val="04A0" w:firstRow="1" w:lastRow="0" w:firstColumn="1" w:lastColumn="0" w:noHBand="0" w:noVBand="1"/>
      </w:tblPr>
      <w:tblGrid>
        <w:gridCol w:w="738"/>
        <w:gridCol w:w="3667"/>
        <w:gridCol w:w="1800"/>
        <w:gridCol w:w="1530"/>
        <w:gridCol w:w="1823"/>
      </w:tblGrid>
      <w:tr w:rsidR="00782CFE" w:rsidRPr="00275DCB" w14:paraId="648F3EB6" w14:textId="77777777" w:rsidTr="00241FEA">
        <w:tc>
          <w:tcPr>
            <w:tcW w:w="738" w:type="dxa"/>
          </w:tcPr>
          <w:p w14:paraId="2358A7B7" w14:textId="77777777" w:rsidR="00782CFE" w:rsidRPr="00275DCB" w:rsidRDefault="00782CFE" w:rsidP="00872519">
            <w:pPr>
              <w:jc w:val="center"/>
              <w:rPr>
                <w:b/>
              </w:rPr>
            </w:pPr>
            <w:r w:rsidRPr="00275DCB">
              <w:rPr>
                <w:b/>
              </w:rPr>
              <w:t>Rev</w:t>
            </w:r>
          </w:p>
        </w:tc>
        <w:tc>
          <w:tcPr>
            <w:tcW w:w="3667" w:type="dxa"/>
          </w:tcPr>
          <w:p w14:paraId="1B26D141" w14:textId="77777777" w:rsidR="00782CFE" w:rsidRPr="00275DCB" w:rsidRDefault="00782CFE" w:rsidP="00872519">
            <w:pPr>
              <w:jc w:val="center"/>
              <w:rPr>
                <w:b/>
              </w:rPr>
            </w:pPr>
            <w:r w:rsidRPr="00275DCB">
              <w:rPr>
                <w:b/>
              </w:rPr>
              <w:t>Description of Change</w:t>
            </w:r>
          </w:p>
        </w:tc>
        <w:tc>
          <w:tcPr>
            <w:tcW w:w="1800" w:type="dxa"/>
          </w:tcPr>
          <w:p w14:paraId="3B365FD0" w14:textId="77777777" w:rsidR="00782CFE" w:rsidRPr="00275DCB" w:rsidRDefault="00782CFE" w:rsidP="00872519">
            <w:pPr>
              <w:jc w:val="center"/>
              <w:rPr>
                <w:b/>
              </w:rPr>
            </w:pPr>
            <w:r w:rsidRPr="00275DCB">
              <w:rPr>
                <w:b/>
              </w:rPr>
              <w:t>Changed By</w:t>
            </w:r>
          </w:p>
        </w:tc>
        <w:tc>
          <w:tcPr>
            <w:tcW w:w="1530" w:type="dxa"/>
          </w:tcPr>
          <w:p w14:paraId="3006870E" w14:textId="77777777" w:rsidR="00782CFE" w:rsidRPr="00275DCB" w:rsidRDefault="00782CFE" w:rsidP="00872519">
            <w:pPr>
              <w:jc w:val="center"/>
              <w:rPr>
                <w:b/>
              </w:rPr>
            </w:pPr>
            <w:r w:rsidRPr="00275DCB">
              <w:rPr>
                <w:b/>
              </w:rPr>
              <w:t>Chg/Rel#</w:t>
            </w:r>
          </w:p>
        </w:tc>
        <w:tc>
          <w:tcPr>
            <w:tcW w:w="1823" w:type="dxa"/>
          </w:tcPr>
          <w:p w14:paraId="0577EB6C" w14:textId="77777777" w:rsidR="00782CFE" w:rsidRPr="00275DCB" w:rsidRDefault="00782CFE" w:rsidP="00872519">
            <w:pPr>
              <w:jc w:val="center"/>
              <w:rPr>
                <w:b/>
              </w:rPr>
            </w:pPr>
            <w:r w:rsidRPr="00275DCB">
              <w:rPr>
                <w:b/>
              </w:rPr>
              <w:t>Date</w:t>
            </w:r>
          </w:p>
        </w:tc>
      </w:tr>
      <w:tr w:rsidR="00782CFE" w14:paraId="53844CFD" w14:textId="77777777" w:rsidTr="00241FEA">
        <w:tc>
          <w:tcPr>
            <w:tcW w:w="738" w:type="dxa"/>
            <w:vAlign w:val="center"/>
          </w:tcPr>
          <w:p w14:paraId="6665B9F6" w14:textId="66A2DA87" w:rsidR="00782CFE" w:rsidRPr="00275DCB" w:rsidRDefault="003C38A0" w:rsidP="00872519">
            <w:pPr>
              <w:jc w:val="center"/>
            </w:pPr>
            <w:r>
              <w:t>V1</w:t>
            </w:r>
          </w:p>
        </w:tc>
        <w:tc>
          <w:tcPr>
            <w:tcW w:w="3667" w:type="dxa"/>
            <w:vAlign w:val="center"/>
          </w:tcPr>
          <w:p w14:paraId="679BF725" w14:textId="3F204D50" w:rsidR="00782CFE" w:rsidRPr="00275DCB" w:rsidRDefault="003C38A0" w:rsidP="00872519">
            <w:r>
              <w:t>Initial Release</w:t>
            </w:r>
          </w:p>
        </w:tc>
        <w:tc>
          <w:tcPr>
            <w:tcW w:w="1800" w:type="dxa"/>
            <w:vAlign w:val="center"/>
          </w:tcPr>
          <w:p w14:paraId="65652C0B" w14:textId="593375C3" w:rsidR="00782CFE" w:rsidRPr="00275DCB" w:rsidRDefault="003C38A0" w:rsidP="00872519">
            <w:pPr>
              <w:jc w:val="center"/>
            </w:pPr>
            <w:r>
              <w:t>J. Ryan</w:t>
            </w:r>
          </w:p>
        </w:tc>
        <w:tc>
          <w:tcPr>
            <w:tcW w:w="1530" w:type="dxa"/>
            <w:vAlign w:val="center"/>
          </w:tcPr>
          <w:p w14:paraId="75578785" w14:textId="342C567E" w:rsidR="00782CFE" w:rsidRPr="001E71F6" w:rsidRDefault="00782CFE" w:rsidP="00872519">
            <w:pPr>
              <w:jc w:val="center"/>
            </w:pPr>
          </w:p>
        </w:tc>
        <w:tc>
          <w:tcPr>
            <w:tcW w:w="1823" w:type="dxa"/>
            <w:vAlign w:val="center"/>
          </w:tcPr>
          <w:p w14:paraId="39F6FE3D" w14:textId="6D9999BB" w:rsidR="00782CFE" w:rsidRPr="001E71F6" w:rsidRDefault="003C38A0" w:rsidP="00872519">
            <w:pPr>
              <w:jc w:val="center"/>
            </w:pPr>
            <w:r>
              <w:t>27 JAN 25</w:t>
            </w:r>
          </w:p>
        </w:tc>
      </w:tr>
      <w:tr w:rsidR="00782CFE" w14:paraId="50B7BEC8" w14:textId="77777777" w:rsidTr="00241FEA">
        <w:trPr>
          <w:trHeight w:val="62"/>
        </w:trPr>
        <w:tc>
          <w:tcPr>
            <w:tcW w:w="738" w:type="dxa"/>
            <w:vAlign w:val="center"/>
          </w:tcPr>
          <w:p w14:paraId="158A7628" w14:textId="2AB05C5C" w:rsidR="00782CFE" w:rsidRDefault="003C38A0" w:rsidP="00363297">
            <w:pPr>
              <w:jc w:val="center"/>
            </w:pPr>
            <w:r>
              <w:t>V2</w:t>
            </w:r>
          </w:p>
        </w:tc>
        <w:tc>
          <w:tcPr>
            <w:tcW w:w="3667" w:type="dxa"/>
            <w:vAlign w:val="center"/>
          </w:tcPr>
          <w:p w14:paraId="7BE393C0" w14:textId="7450FE7F" w:rsidR="00782CFE" w:rsidRDefault="003C38A0" w:rsidP="00872519">
            <w:r>
              <w:t xml:space="preserve">Added external flash </w:t>
            </w:r>
            <w:proofErr w:type="gramStart"/>
            <w:r>
              <w:t>memory  requirements</w:t>
            </w:r>
            <w:proofErr w:type="gramEnd"/>
            <w:r>
              <w:t xml:space="preserve"> to the local processor subsystem</w:t>
            </w:r>
          </w:p>
        </w:tc>
        <w:tc>
          <w:tcPr>
            <w:tcW w:w="1800" w:type="dxa"/>
            <w:vAlign w:val="center"/>
          </w:tcPr>
          <w:p w14:paraId="64A827EE" w14:textId="559E464F" w:rsidR="00782CFE" w:rsidRDefault="003C38A0" w:rsidP="00363297">
            <w:pPr>
              <w:jc w:val="center"/>
            </w:pPr>
            <w:proofErr w:type="spellStart"/>
            <w:proofErr w:type="gramStart"/>
            <w:r>
              <w:t>J.Ryan</w:t>
            </w:r>
            <w:proofErr w:type="spellEnd"/>
            <w:proofErr w:type="gramEnd"/>
          </w:p>
        </w:tc>
        <w:tc>
          <w:tcPr>
            <w:tcW w:w="1530" w:type="dxa"/>
            <w:vAlign w:val="center"/>
          </w:tcPr>
          <w:p w14:paraId="2210C6FB" w14:textId="66331BB8" w:rsidR="00782CFE" w:rsidRDefault="00782CFE" w:rsidP="00872519"/>
        </w:tc>
        <w:tc>
          <w:tcPr>
            <w:tcW w:w="1823" w:type="dxa"/>
            <w:vAlign w:val="center"/>
          </w:tcPr>
          <w:p w14:paraId="78AE45C6" w14:textId="74C927BC" w:rsidR="00782CFE" w:rsidRDefault="003C38A0" w:rsidP="00363297">
            <w:pPr>
              <w:jc w:val="center"/>
            </w:pPr>
            <w:r>
              <w:t>30 JAN 25</w:t>
            </w:r>
          </w:p>
        </w:tc>
      </w:tr>
      <w:tr w:rsidR="00782CFE" w14:paraId="0E48E6F3" w14:textId="77777777" w:rsidTr="00241FEA">
        <w:tc>
          <w:tcPr>
            <w:tcW w:w="738" w:type="dxa"/>
            <w:vAlign w:val="center"/>
          </w:tcPr>
          <w:p w14:paraId="341ED041" w14:textId="15040B0A" w:rsidR="00782CFE" w:rsidRDefault="00363297" w:rsidP="00363297">
            <w:pPr>
              <w:jc w:val="center"/>
            </w:pPr>
            <w:r>
              <w:t>V3</w:t>
            </w:r>
          </w:p>
        </w:tc>
        <w:tc>
          <w:tcPr>
            <w:tcW w:w="3667" w:type="dxa"/>
            <w:vAlign w:val="center"/>
          </w:tcPr>
          <w:p w14:paraId="1D282009" w14:textId="435CD734" w:rsidR="00782CFE" w:rsidRDefault="00363297" w:rsidP="00872519">
            <w:r>
              <w:t>Changed Base Station LoRa radio chipset from SX1303 to SX1276</w:t>
            </w:r>
          </w:p>
        </w:tc>
        <w:tc>
          <w:tcPr>
            <w:tcW w:w="1800" w:type="dxa"/>
            <w:vAlign w:val="center"/>
          </w:tcPr>
          <w:p w14:paraId="2761CB9E" w14:textId="59113A5A" w:rsidR="00782CFE" w:rsidRDefault="00363297" w:rsidP="00363297">
            <w:pPr>
              <w:jc w:val="center"/>
            </w:pPr>
            <w:r>
              <w:t>D. Kaisner</w:t>
            </w:r>
          </w:p>
        </w:tc>
        <w:tc>
          <w:tcPr>
            <w:tcW w:w="1530" w:type="dxa"/>
            <w:vAlign w:val="center"/>
          </w:tcPr>
          <w:p w14:paraId="6DCD37C6" w14:textId="3A718AFC" w:rsidR="00782CFE" w:rsidRDefault="00782CFE" w:rsidP="00872519"/>
        </w:tc>
        <w:tc>
          <w:tcPr>
            <w:tcW w:w="1823" w:type="dxa"/>
            <w:vAlign w:val="center"/>
          </w:tcPr>
          <w:p w14:paraId="74E19CCA" w14:textId="3AE3105E" w:rsidR="00782CFE" w:rsidRDefault="00363297" w:rsidP="00363297">
            <w:pPr>
              <w:jc w:val="center"/>
            </w:pPr>
            <w:r>
              <w:t>18 FEB 25</w:t>
            </w:r>
          </w:p>
        </w:tc>
      </w:tr>
      <w:tr w:rsidR="00782CFE" w14:paraId="630E2CDE" w14:textId="77777777" w:rsidTr="00241FEA">
        <w:tc>
          <w:tcPr>
            <w:tcW w:w="738" w:type="dxa"/>
            <w:vAlign w:val="center"/>
          </w:tcPr>
          <w:p w14:paraId="1DD0AB9B" w14:textId="17719C0C" w:rsidR="00782CFE" w:rsidRDefault="00782CFE" w:rsidP="00872519"/>
        </w:tc>
        <w:tc>
          <w:tcPr>
            <w:tcW w:w="3667" w:type="dxa"/>
            <w:vAlign w:val="center"/>
          </w:tcPr>
          <w:p w14:paraId="69541D0B" w14:textId="44875917" w:rsidR="00782CFE" w:rsidRDefault="00782CFE" w:rsidP="00872519"/>
        </w:tc>
        <w:tc>
          <w:tcPr>
            <w:tcW w:w="1800" w:type="dxa"/>
            <w:vAlign w:val="center"/>
          </w:tcPr>
          <w:p w14:paraId="5AEB10A0" w14:textId="081263B2" w:rsidR="00782CFE" w:rsidRDefault="00782CFE" w:rsidP="00872519"/>
        </w:tc>
        <w:tc>
          <w:tcPr>
            <w:tcW w:w="1530" w:type="dxa"/>
            <w:vAlign w:val="center"/>
          </w:tcPr>
          <w:p w14:paraId="06E9BDF8" w14:textId="00062DA9" w:rsidR="00782CFE" w:rsidRDefault="00782CFE" w:rsidP="00872519"/>
        </w:tc>
        <w:tc>
          <w:tcPr>
            <w:tcW w:w="1823" w:type="dxa"/>
            <w:vAlign w:val="center"/>
          </w:tcPr>
          <w:p w14:paraId="50297F87" w14:textId="47E03962" w:rsidR="00782CFE" w:rsidRDefault="00782CFE" w:rsidP="00872519"/>
        </w:tc>
      </w:tr>
    </w:tbl>
    <w:p w14:paraId="31DC1DC9" w14:textId="77777777" w:rsidR="00782CFE" w:rsidRDefault="00782CFE" w:rsidP="00872519">
      <w:pPr>
        <w:spacing w:after="0"/>
      </w:pPr>
    </w:p>
    <w:p w14:paraId="646F7964" w14:textId="77777777" w:rsidR="00782CFE" w:rsidRDefault="00782CFE" w:rsidP="00872519">
      <w:pPr>
        <w:spacing w:after="0"/>
      </w:pPr>
      <w:r>
        <w:br w:type="page"/>
      </w:r>
    </w:p>
    <w:p w14:paraId="2390D536" w14:textId="77777777" w:rsidR="007D58F2" w:rsidRDefault="00782CFE" w:rsidP="00872519">
      <w:pPr>
        <w:pStyle w:val="SubSubTitle"/>
        <w:spacing w:before="0" w:after="0"/>
      </w:pPr>
      <w:r>
        <w:lastRenderedPageBreak/>
        <w:t>Table of Contents</w:t>
      </w:r>
    </w:p>
    <w:p w14:paraId="32FC50BC" w14:textId="4469AC06" w:rsidR="00E76229" w:rsidRDefault="005D451F">
      <w:pPr>
        <w:pStyle w:val="TOC1"/>
        <w:tabs>
          <w:tab w:val="left" w:pos="480"/>
        </w:tabs>
        <w:rPr>
          <w:rFonts w:asciiTheme="minorHAnsi" w:hAnsiTheme="minorHAnsi" w:cstheme="minorBidi"/>
          <w:caps w:val="0"/>
          <w:noProof/>
          <w:kern w:val="2"/>
          <w14:ligatures w14:val="standardContextual"/>
        </w:rPr>
      </w:pPr>
      <w:r>
        <w:rPr>
          <w:caps w:val="0"/>
        </w:rPr>
        <w:fldChar w:fldCharType="begin"/>
      </w:r>
      <w:r>
        <w:rPr>
          <w:caps w:val="0"/>
        </w:rPr>
        <w:instrText xml:space="preserve"> TOC \o "1-3" \h \z \u </w:instrText>
      </w:r>
      <w:r>
        <w:rPr>
          <w:caps w:val="0"/>
        </w:rPr>
        <w:fldChar w:fldCharType="separate"/>
      </w:r>
      <w:hyperlink w:anchor="_Toc192758074" w:history="1">
        <w:r w:rsidR="00E76229" w:rsidRPr="008252A5">
          <w:rPr>
            <w:rStyle w:val="Hyperlink"/>
            <w:noProof/>
          </w:rPr>
          <w:t>1.</w:t>
        </w:r>
        <w:r w:rsidR="00E76229">
          <w:rPr>
            <w:rFonts w:asciiTheme="minorHAnsi" w:hAnsiTheme="minorHAnsi" w:cstheme="minorBidi"/>
            <w:caps w:val="0"/>
            <w:noProof/>
            <w:kern w:val="2"/>
            <w14:ligatures w14:val="standardContextual"/>
          </w:rPr>
          <w:tab/>
        </w:r>
        <w:r w:rsidR="00E76229" w:rsidRPr="008252A5">
          <w:rPr>
            <w:rStyle w:val="Hyperlink"/>
            <w:noProof/>
          </w:rPr>
          <w:t>SCOPE</w:t>
        </w:r>
        <w:r w:rsidR="00E76229">
          <w:rPr>
            <w:noProof/>
            <w:webHidden/>
          </w:rPr>
          <w:tab/>
        </w:r>
        <w:r w:rsidR="00E76229">
          <w:rPr>
            <w:noProof/>
            <w:webHidden/>
          </w:rPr>
          <w:fldChar w:fldCharType="begin"/>
        </w:r>
        <w:r w:rsidR="00E76229">
          <w:rPr>
            <w:noProof/>
            <w:webHidden/>
          </w:rPr>
          <w:instrText xml:space="preserve"> PAGEREF _Toc192758074 \h </w:instrText>
        </w:r>
        <w:r w:rsidR="00E76229">
          <w:rPr>
            <w:noProof/>
            <w:webHidden/>
          </w:rPr>
        </w:r>
        <w:r w:rsidR="00E76229">
          <w:rPr>
            <w:noProof/>
            <w:webHidden/>
          </w:rPr>
          <w:fldChar w:fldCharType="separate"/>
        </w:r>
        <w:r w:rsidR="00E76229">
          <w:rPr>
            <w:noProof/>
            <w:webHidden/>
          </w:rPr>
          <w:t>1</w:t>
        </w:r>
        <w:r w:rsidR="00E76229">
          <w:rPr>
            <w:noProof/>
            <w:webHidden/>
          </w:rPr>
          <w:fldChar w:fldCharType="end"/>
        </w:r>
      </w:hyperlink>
    </w:p>
    <w:p w14:paraId="14B2067B" w14:textId="39DAB19C" w:rsidR="00E76229" w:rsidRDefault="00E76229">
      <w:pPr>
        <w:pStyle w:val="TOC1"/>
        <w:tabs>
          <w:tab w:val="left" w:pos="480"/>
        </w:tabs>
        <w:rPr>
          <w:rFonts w:asciiTheme="minorHAnsi" w:hAnsiTheme="minorHAnsi" w:cstheme="minorBidi"/>
          <w:caps w:val="0"/>
          <w:noProof/>
          <w:kern w:val="2"/>
          <w14:ligatures w14:val="standardContextual"/>
        </w:rPr>
      </w:pPr>
      <w:hyperlink w:anchor="_Toc192758075" w:history="1">
        <w:r w:rsidRPr="008252A5">
          <w:rPr>
            <w:rStyle w:val="Hyperlink"/>
            <w:noProof/>
          </w:rPr>
          <w:t>2.</w:t>
        </w:r>
        <w:r>
          <w:rPr>
            <w:rFonts w:asciiTheme="minorHAnsi" w:hAnsiTheme="minorHAnsi" w:cstheme="minorBidi"/>
            <w:caps w:val="0"/>
            <w:noProof/>
            <w:kern w:val="2"/>
            <w14:ligatures w14:val="standardContextual"/>
          </w:rPr>
          <w:tab/>
        </w:r>
        <w:r w:rsidRPr="008252A5">
          <w:rPr>
            <w:rStyle w:val="Hyperlink"/>
            <w:noProof/>
          </w:rPr>
          <w:t>Design Specifications</w:t>
        </w:r>
        <w:r>
          <w:rPr>
            <w:noProof/>
            <w:webHidden/>
          </w:rPr>
          <w:tab/>
        </w:r>
        <w:r>
          <w:rPr>
            <w:noProof/>
            <w:webHidden/>
          </w:rPr>
          <w:fldChar w:fldCharType="begin"/>
        </w:r>
        <w:r>
          <w:rPr>
            <w:noProof/>
            <w:webHidden/>
          </w:rPr>
          <w:instrText xml:space="preserve"> PAGEREF _Toc192758075 \h </w:instrText>
        </w:r>
        <w:r>
          <w:rPr>
            <w:noProof/>
            <w:webHidden/>
          </w:rPr>
        </w:r>
        <w:r>
          <w:rPr>
            <w:noProof/>
            <w:webHidden/>
          </w:rPr>
          <w:fldChar w:fldCharType="separate"/>
        </w:r>
        <w:r>
          <w:rPr>
            <w:noProof/>
            <w:webHidden/>
          </w:rPr>
          <w:t>1</w:t>
        </w:r>
        <w:r>
          <w:rPr>
            <w:noProof/>
            <w:webHidden/>
          </w:rPr>
          <w:fldChar w:fldCharType="end"/>
        </w:r>
      </w:hyperlink>
    </w:p>
    <w:p w14:paraId="0CAF496B" w14:textId="256DF7BD"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76" w:history="1">
        <w:r w:rsidRPr="008252A5">
          <w:rPr>
            <w:rStyle w:val="Hyperlink"/>
            <w:noProof/>
            <w14:scene3d>
              <w14:camera w14:prst="orthographicFront"/>
              <w14:lightRig w14:rig="threePt" w14:dir="t">
                <w14:rot w14:lat="0" w14:lon="0" w14:rev="0"/>
              </w14:lightRig>
            </w14:scene3d>
          </w:rPr>
          <w:t>2.1.</w:t>
        </w:r>
        <w:r>
          <w:rPr>
            <w:rFonts w:asciiTheme="minorHAnsi" w:hAnsiTheme="minorHAnsi" w:cstheme="minorBidi"/>
            <w:noProof/>
            <w:kern w:val="2"/>
            <w14:ligatures w14:val="standardContextual"/>
          </w:rPr>
          <w:tab/>
        </w:r>
        <w:r w:rsidRPr="008252A5">
          <w:rPr>
            <w:rStyle w:val="Hyperlink"/>
            <w:noProof/>
          </w:rPr>
          <w:t>Power Subsystem (Primary)</w:t>
        </w:r>
        <w:r>
          <w:rPr>
            <w:noProof/>
            <w:webHidden/>
          </w:rPr>
          <w:tab/>
        </w:r>
        <w:r>
          <w:rPr>
            <w:noProof/>
            <w:webHidden/>
          </w:rPr>
          <w:fldChar w:fldCharType="begin"/>
        </w:r>
        <w:r>
          <w:rPr>
            <w:noProof/>
            <w:webHidden/>
          </w:rPr>
          <w:instrText xml:space="preserve"> PAGEREF _Toc192758076 \h </w:instrText>
        </w:r>
        <w:r>
          <w:rPr>
            <w:noProof/>
            <w:webHidden/>
          </w:rPr>
        </w:r>
        <w:r>
          <w:rPr>
            <w:noProof/>
            <w:webHidden/>
          </w:rPr>
          <w:fldChar w:fldCharType="separate"/>
        </w:r>
        <w:r>
          <w:rPr>
            <w:noProof/>
            <w:webHidden/>
          </w:rPr>
          <w:t>1</w:t>
        </w:r>
        <w:r>
          <w:rPr>
            <w:noProof/>
            <w:webHidden/>
          </w:rPr>
          <w:fldChar w:fldCharType="end"/>
        </w:r>
      </w:hyperlink>
    </w:p>
    <w:p w14:paraId="3BA05235" w14:textId="2AF9C968"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77" w:history="1">
        <w:r w:rsidRPr="008252A5">
          <w:rPr>
            <w:rStyle w:val="Hyperlink"/>
            <w:noProof/>
          </w:rPr>
          <w:t>2.1.1.</w:t>
        </w:r>
        <w:r>
          <w:rPr>
            <w:rFonts w:asciiTheme="minorHAnsi" w:hAnsiTheme="minorHAnsi" w:cstheme="minorBidi"/>
            <w:noProof/>
            <w:kern w:val="2"/>
            <w14:ligatures w14:val="standardContextual"/>
          </w:rPr>
          <w:tab/>
        </w:r>
        <w:r w:rsidRPr="008252A5">
          <w:rPr>
            <w:rStyle w:val="Hyperlink"/>
            <w:noProof/>
          </w:rPr>
          <w:t>Power Input</w:t>
        </w:r>
        <w:r>
          <w:rPr>
            <w:noProof/>
            <w:webHidden/>
          </w:rPr>
          <w:tab/>
        </w:r>
        <w:r>
          <w:rPr>
            <w:noProof/>
            <w:webHidden/>
          </w:rPr>
          <w:fldChar w:fldCharType="begin"/>
        </w:r>
        <w:r>
          <w:rPr>
            <w:noProof/>
            <w:webHidden/>
          </w:rPr>
          <w:instrText xml:space="preserve"> PAGEREF _Toc192758077 \h </w:instrText>
        </w:r>
        <w:r>
          <w:rPr>
            <w:noProof/>
            <w:webHidden/>
          </w:rPr>
        </w:r>
        <w:r>
          <w:rPr>
            <w:noProof/>
            <w:webHidden/>
          </w:rPr>
          <w:fldChar w:fldCharType="separate"/>
        </w:r>
        <w:r>
          <w:rPr>
            <w:noProof/>
            <w:webHidden/>
          </w:rPr>
          <w:t>1</w:t>
        </w:r>
        <w:r>
          <w:rPr>
            <w:noProof/>
            <w:webHidden/>
          </w:rPr>
          <w:fldChar w:fldCharType="end"/>
        </w:r>
      </w:hyperlink>
    </w:p>
    <w:p w14:paraId="107E87E9" w14:textId="3D7BAAB3"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78" w:history="1">
        <w:r w:rsidRPr="008252A5">
          <w:rPr>
            <w:rStyle w:val="Hyperlink"/>
            <w:noProof/>
          </w:rPr>
          <w:t>2.1.2.</w:t>
        </w:r>
        <w:r>
          <w:rPr>
            <w:rFonts w:asciiTheme="minorHAnsi" w:hAnsiTheme="minorHAnsi" w:cstheme="minorBidi"/>
            <w:noProof/>
            <w:kern w:val="2"/>
            <w14:ligatures w14:val="standardContextual"/>
          </w:rPr>
          <w:tab/>
        </w:r>
        <w:r w:rsidRPr="008252A5">
          <w:rPr>
            <w:rStyle w:val="Hyperlink"/>
            <w:noProof/>
          </w:rPr>
          <w:t>Power Monitoring</w:t>
        </w:r>
        <w:r>
          <w:rPr>
            <w:noProof/>
            <w:webHidden/>
          </w:rPr>
          <w:tab/>
        </w:r>
        <w:r>
          <w:rPr>
            <w:noProof/>
            <w:webHidden/>
          </w:rPr>
          <w:fldChar w:fldCharType="begin"/>
        </w:r>
        <w:r>
          <w:rPr>
            <w:noProof/>
            <w:webHidden/>
          </w:rPr>
          <w:instrText xml:space="preserve"> PAGEREF _Toc192758078 \h </w:instrText>
        </w:r>
        <w:r>
          <w:rPr>
            <w:noProof/>
            <w:webHidden/>
          </w:rPr>
        </w:r>
        <w:r>
          <w:rPr>
            <w:noProof/>
            <w:webHidden/>
          </w:rPr>
          <w:fldChar w:fldCharType="separate"/>
        </w:r>
        <w:r>
          <w:rPr>
            <w:noProof/>
            <w:webHidden/>
          </w:rPr>
          <w:t>1</w:t>
        </w:r>
        <w:r>
          <w:rPr>
            <w:noProof/>
            <w:webHidden/>
          </w:rPr>
          <w:fldChar w:fldCharType="end"/>
        </w:r>
      </w:hyperlink>
    </w:p>
    <w:p w14:paraId="6130A226" w14:textId="0F0A5422"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79" w:history="1">
        <w:r w:rsidRPr="008252A5">
          <w:rPr>
            <w:rStyle w:val="Hyperlink"/>
            <w:noProof/>
          </w:rPr>
          <w:t>2.1.3.</w:t>
        </w:r>
        <w:r>
          <w:rPr>
            <w:rFonts w:asciiTheme="minorHAnsi" w:hAnsiTheme="minorHAnsi" w:cstheme="minorBidi"/>
            <w:noProof/>
            <w:kern w:val="2"/>
            <w14:ligatures w14:val="standardContextual"/>
          </w:rPr>
          <w:tab/>
        </w:r>
        <w:r w:rsidRPr="008252A5">
          <w:rPr>
            <w:rStyle w:val="Hyperlink"/>
            <w:noProof/>
          </w:rPr>
          <w:t>Power Analysis Report</w:t>
        </w:r>
        <w:r>
          <w:rPr>
            <w:noProof/>
            <w:webHidden/>
          </w:rPr>
          <w:tab/>
        </w:r>
        <w:r>
          <w:rPr>
            <w:noProof/>
            <w:webHidden/>
          </w:rPr>
          <w:fldChar w:fldCharType="begin"/>
        </w:r>
        <w:r>
          <w:rPr>
            <w:noProof/>
            <w:webHidden/>
          </w:rPr>
          <w:instrText xml:space="preserve"> PAGEREF _Toc192758079 \h </w:instrText>
        </w:r>
        <w:r>
          <w:rPr>
            <w:noProof/>
            <w:webHidden/>
          </w:rPr>
        </w:r>
        <w:r>
          <w:rPr>
            <w:noProof/>
            <w:webHidden/>
          </w:rPr>
          <w:fldChar w:fldCharType="separate"/>
        </w:r>
        <w:r>
          <w:rPr>
            <w:noProof/>
            <w:webHidden/>
          </w:rPr>
          <w:t>2</w:t>
        </w:r>
        <w:r>
          <w:rPr>
            <w:noProof/>
            <w:webHidden/>
          </w:rPr>
          <w:fldChar w:fldCharType="end"/>
        </w:r>
      </w:hyperlink>
    </w:p>
    <w:p w14:paraId="21C987F7" w14:textId="2B58920E"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80" w:history="1">
        <w:r w:rsidRPr="008252A5">
          <w:rPr>
            <w:rStyle w:val="Hyperlink"/>
            <w:noProof/>
            <w14:scene3d>
              <w14:camera w14:prst="orthographicFront"/>
              <w14:lightRig w14:rig="threePt" w14:dir="t">
                <w14:rot w14:lat="0" w14:lon="0" w14:rev="0"/>
              </w14:lightRig>
            </w14:scene3d>
          </w:rPr>
          <w:t>2.2.</w:t>
        </w:r>
        <w:r>
          <w:rPr>
            <w:rFonts w:asciiTheme="minorHAnsi" w:hAnsiTheme="minorHAnsi" w:cstheme="minorBidi"/>
            <w:noProof/>
            <w:kern w:val="2"/>
            <w14:ligatures w14:val="standardContextual"/>
          </w:rPr>
          <w:tab/>
        </w:r>
        <w:r w:rsidRPr="008252A5">
          <w:rPr>
            <w:rStyle w:val="Hyperlink"/>
            <w:noProof/>
          </w:rPr>
          <w:t>Local Processor Subsystem (Primary)</w:t>
        </w:r>
        <w:r>
          <w:rPr>
            <w:noProof/>
            <w:webHidden/>
          </w:rPr>
          <w:tab/>
        </w:r>
        <w:r>
          <w:rPr>
            <w:noProof/>
            <w:webHidden/>
          </w:rPr>
          <w:fldChar w:fldCharType="begin"/>
        </w:r>
        <w:r>
          <w:rPr>
            <w:noProof/>
            <w:webHidden/>
          </w:rPr>
          <w:instrText xml:space="preserve"> PAGEREF _Toc192758080 \h </w:instrText>
        </w:r>
        <w:r>
          <w:rPr>
            <w:noProof/>
            <w:webHidden/>
          </w:rPr>
        </w:r>
        <w:r>
          <w:rPr>
            <w:noProof/>
            <w:webHidden/>
          </w:rPr>
          <w:fldChar w:fldCharType="separate"/>
        </w:r>
        <w:r>
          <w:rPr>
            <w:noProof/>
            <w:webHidden/>
          </w:rPr>
          <w:t>2</w:t>
        </w:r>
        <w:r>
          <w:rPr>
            <w:noProof/>
            <w:webHidden/>
          </w:rPr>
          <w:fldChar w:fldCharType="end"/>
        </w:r>
      </w:hyperlink>
    </w:p>
    <w:p w14:paraId="4B71C162" w14:textId="258D9194"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1" w:history="1">
        <w:r w:rsidRPr="008252A5">
          <w:rPr>
            <w:rStyle w:val="Hyperlink"/>
            <w:noProof/>
          </w:rPr>
          <w:t>2.2.1.</w:t>
        </w:r>
        <w:r>
          <w:rPr>
            <w:rFonts w:asciiTheme="minorHAnsi" w:hAnsiTheme="minorHAnsi" w:cstheme="minorBidi"/>
            <w:noProof/>
            <w:kern w:val="2"/>
            <w14:ligatures w14:val="standardContextual"/>
          </w:rPr>
          <w:tab/>
        </w:r>
        <w:r w:rsidRPr="008252A5">
          <w:rPr>
            <w:rStyle w:val="Hyperlink"/>
            <w:noProof/>
          </w:rPr>
          <w:t>Base Station Processor</w:t>
        </w:r>
        <w:r>
          <w:rPr>
            <w:noProof/>
            <w:webHidden/>
          </w:rPr>
          <w:tab/>
        </w:r>
        <w:r>
          <w:rPr>
            <w:noProof/>
            <w:webHidden/>
          </w:rPr>
          <w:fldChar w:fldCharType="begin"/>
        </w:r>
        <w:r>
          <w:rPr>
            <w:noProof/>
            <w:webHidden/>
          </w:rPr>
          <w:instrText xml:space="preserve"> PAGEREF _Toc192758081 \h </w:instrText>
        </w:r>
        <w:r>
          <w:rPr>
            <w:noProof/>
            <w:webHidden/>
          </w:rPr>
        </w:r>
        <w:r>
          <w:rPr>
            <w:noProof/>
            <w:webHidden/>
          </w:rPr>
          <w:fldChar w:fldCharType="separate"/>
        </w:r>
        <w:r>
          <w:rPr>
            <w:noProof/>
            <w:webHidden/>
          </w:rPr>
          <w:t>2</w:t>
        </w:r>
        <w:r>
          <w:rPr>
            <w:noProof/>
            <w:webHidden/>
          </w:rPr>
          <w:fldChar w:fldCharType="end"/>
        </w:r>
      </w:hyperlink>
    </w:p>
    <w:p w14:paraId="66149E59" w14:textId="3C6AAC42"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2" w:history="1">
        <w:r w:rsidRPr="008252A5">
          <w:rPr>
            <w:rStyle w:val="Hyperlink"/>
            <w:noProof/>
          </w:rPr>
          <w:t>2.2.2.</w:t>
        </w:r>
        <w:r>
          <w:rPr>
            <w:rFonts w:asciiTheme="minorHAnsi" w:hAnsiTheme="minorHAnsi" w:cstheme="minorBidi"/>
            <w:noProof/>
            <w:kern w:val="2"/>
            <w14:ligatures w14:val="standardContextual"/>
          </w:rPr>
          <w:tab/>
        </w:r>
        <w:r w:rsidRPr="008252A5">
          <w:rPr>
            <w:rStyle w:val="Hyperlink"/>
            <w:noProof/>
          </w:rPr>
          <w:t>Base Station Memory</w:t>
        </w:r>
        <w:r>
          <w:rPr>
            <w:noProof/>
            <w:webHidden/>
          </w:rPr>
          <w:tab/>
        </w:r>
        <w:r>
          <w:rPr>
            <w:noProof/>
            <w:webHidden/>
          </w:rPr>
          <w:fldChar w:fldCharType="begin"/>
        </w:r>
        <w:r>
          <w:rPr>
            <w:noProof/>
            <w:webHidden/>
          </w:rPr>
          <w:instrText xml:space="preserve"> PAGEREF _Toc192758082 \h </w:instrText>
        </w:r>
        <w:r>
          <w:rPr>
            <w:noProof/>
            <w:webHidden/>
          </w:rPr>
        </w:r>
        <w:r>
          <w:rPr>
            <w:noProof/>
            <w:webHidden/>
          </w:rPr>
          <w:fldChar w:fldCharType="separate"/>
        </w:r>
        <w:r>
          <w:rPr>
            <w:noProof/>
            <w:webHidden/>
          </w:rPr>
          <w:t>2</w:t>
        </w:r>
        <w:r>
          <w:rPr>
            <w:noProof/>
            <w:webHidden/>
          </w:rPr>
          <w:fldChar w:fldCharType="end"/>
        </w:r>
      </w:hyperlink>
    </w:p>
    <w:p w14:paraId="400B9CB1" w14:textId="62DFE8D2"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3" w:history="1">
        <w:r w:rsidRPr="008252A5">
          <w:rPr>
            <w:rStyle w:val="Hyperlink"/>
            <w:noProof/>
          </w:rPr>
          <w:t>2.2.3.</w:t>
        </w:r>
        <w:r>
          <w:rPr>
            <w:rFonts w:asciiTheme="minorHAnsi" w:hAnsiTheme="minorHAnsi" w:cstheme="minorBidi"/>
            <w:noProof/>
            <w:kern w:val="2"/>
            <w14:ligatures w14:val="standardContextual"/>
          </w:rPr>
          <w:tab/>
        </w:r>
        <w:r w:rsidRPr="008252A5">
          <w:rPr>
            <w:rStyle w:val="Hyperlink"/>
            <w:noProof/>
          </w:rPr>
          <w:t>Car Radio Processor</w:t>
        </w:r>
        <w:r>
          <w:rPr>
            <w:noProof/>
            <w:webHidden/>
          </w:rPr>
          <w:tab/>
        </w:r>
        <w:r>
          <w:rPr>
            <w:noProof/>
            <w:webHidden/>
          </w:rPr>
          <w:fldChar w:fldCharType="begin"/>
        </w:r>
        <w:r>
          <w:rPr>
            <w:noProof/>
            <w:webHidden/>
          </w:rPr>
          <w:instrText xml:space="preserve"> PAGEREF _Toc192758083 \h </w:instrText>
        </w:r>
        <w:r>
          <w:rPr>
            <w:noProof/>
            <w:webHidden/>
          </w:rPr>
        </w:r>
        <w:r>
          <w:rPr>
            <w:noProof/>
            <w:webHidden/>
          </w:rPr>
          <w:fldChar w:fldCharType="separate"/>
        </w:r>
        <w:r>
          <w:rPr>
            <w:noProof/>
            <w:webHidden/>
          </w:rPr>
          <w:t>2</w:t>
        </w:r>
        <w:r>
          <w:rPr>
            <w:noProof/>
            <w:webHidden/>
          </w:rPr>
          <w:fldChar w:fldCharType="end"/>
        </w:r>
      </w:hyperlink>
    </w:p>
    <w:p w14:paraId="1886FC68" w14:textId="1A5759F7"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4" w:history="1">
        <w:r w:rsidRPr="008252A5">
          <w:rPr>
            <w:rStyle w:val="Hyperlink"/>
            <w:noProof/>
          </w:rPr>
          <w:t>2.2.4.</w:t>
        </w:r>
        <w:r>
          <w:rPr>
            <w:rFonts w:asciiTheme="minorHAnsi" w:hAnsiTheme="minorHAnsi" w:cstheme="minorBidi"/>
            <w:noProof/>
            <w:kern w:val="2"/>
            <w14:ligatures w14:val="standardContextual"/>
          </w:rPr>
          <w:tab/>
        </w:r>
        <w:r w:rsidRPr="008252A5">
          <w:rPr>
            <w:rStyle w:val="Hyperlink"/>
            <w:noProof/>
          </w:rPr>
          <w:t>Car Radio Memory</w:t>
        </w:r>
        <w:r>
          <w:rPr>
            <w:noProof/>
            <w:webHidden/>
          </w:rPr>
          <w:tab/>
        </w:r>
        <w:r>
          <w:rPr>
            <w:noProof/>
            <w:webHidden/>
          </w:rPr>
          <w:fldChar w:fldCharType="begin"/>
        </w:r>
        <w:r>
          <w:rPr>
            <w:noProof/>
            <w:webHidden/>
          </w:rPr>
          <w:instrText xml:space="preserve"> PAGEREF _Toc192758084 \h </w:instrText>
        </w:r>
        <w:r>
          <w:rPr>
            <w:noProof/>
            <w:webHidden/>
          </w:rPr>
        </w:r>
        <w:r>
          <w:rPr>
            <w:noProof/>
            <w:webHidden/>
          </w:rPr>
          <w:fldChar w:fldCharType="separate"/>
        </w:r>
        <w:r>
          <w:rPr>
            <w:noProof/>
            <w:webHidden/>
          </w:rPr>
          <w:t>2</w:t>
        </w:r>
        <w:r>
          <w:rPr>
            <w:noProof/>
            <w:webHidden/>
          </w:rPr>
          <w:fldChar w:fldCharType="end"/>
        </w:r>
      </w:hyperlink>
    </w:p>
    <w:p w14:paraId="0D8DEDE9" w14:textId="7A9C7B4D"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85" w:history="1">
        <w:r w:rsidRPr="008252A5">
          <w:rPr>
            <w:rStyle w:val="Hyperlink"/>
            <w:noProof/>
            <w14:scene3d>
              <w14:camera w14:prst="orthographicFront"/>
              <w14:lightRig w14:rig="threePt" w14:dir="t">
                <w14:rot w14:lat="0" w14:lon="0" w14:rev="0"/>
              </w14:lightRig>
            </w14:scene3d>
          </w:rPr>
          <w:t>2.3.</w:t>
        </w:r>
        <w:r>
          <w:rPr>
            <w:rFonts w:asciiTheme="minorHAnsi" w:hAnsiTheme="minorHAnsi" w:cstheme="minorBidi"/>
            <w:noProof/>
            <w:kern w:val="2"/>
            <w14:ligatures w14:val="standardContextual"/>
          </w:rPr>
          <w:tab/>
        </w:r>
        <w:r w:rsidRPr="008252A5">
          <w:rPr>
            <w:rStyle w:val="Hyperlink"/>
            <w:noProof/>
          </w:rPr>
          <w:t>LoRa Radio Subsystem (Primary)</w:t>
        </w:r>
        <w:r>
          <w:rPr>
            <w:noProof/>
            <w:webHidden/>
          </w:rPr>
          <w:tab/>
        </w:r>
        <w:r>
          <w:rPr>
            <w:noProof/>
            <w:webHidden/>
          </w:rPr>
          <w:fldChar w:fldCharType="begin"/>
        </w:r>
        <w:r>
          <w:rPr>
            <w:noProof/>
            <w:webHidden/>
          </w:rPr>
          <w:instrText xml:space="preserve"> PAGEREF _Toc192758085 \h </w:instrText>
        </w:r>
        <w:r>
          <w:rPr>
            <w:noProof/>
            <w:webHidden/>
          </w:rPr>
        </w:r>
        <w:r>
          <w:rPr>
            <w:noProof/>
            <w:webHidden/>
          </w:rPr>
          <w:fldChar w:fldCharType="separate"/>
        </w:r>
        <w:r>
          <w:rPr>
            <w:noProof/>
            <w:webHidden/>
          </w:rPr>
          <w:t>2</w:t>
        </w:r>
        <w:r>
          <w:rPr>
            <w:noProof/>
            <w:webHidden/>
          </w:rPr>
          <w:fldChar w:fldCharType="end"/>
        </w:r>
      </w:hyperlink>
    </w:p>
    <w:p w14:paraId="18ECCC1A" w14:textId="193325FD"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6" w:history="1">
        <w:r w:rsidRPr="008252A5">
          <w:rPr>
            <w:rStyle w:val="Hyperlink"/>
            <w:noProof/>
          </w:rPr>
          <w:t>2.3.1.</w:t>
        </w:r>
        <w:r>
          <w:rPr>
            <w:rFonts w:asciiTheme="minorHAnsi" w:hAnsiTheme="minorHAnsi" w:cstheme="minorBidi"/>
            <w:noProof/>
            <w:kern w:val="2"/>
            <w14:ligatures w14:val="standardContextual"/>
          </w:rPr>
          <w:tab/>
        </w:r>
        <w:r w:rsidRPr="008252A5">
          <w:rPr>
            <w:rStyle w:val="Hyperlink"/>
            <w:noProof/>
          </w:rPr>
          <w:t>Chipset</w:t>
        </w:r>
        <w:r>
          <w:rPr>
            <w:noProof/>
            <w:webHidden/>
          </w:rPr>
          <w:tab/>
        </w:r>
        <w:r>
          <w:rPr>
            <w:noProof/>
            <w:webHidden/>
          </w:rPr>
          <w:fldChar w:fldCharType="begin"/>
        </w:r>
        <w:r>
          <w:rPr>
            <w:noProof/>
            <w:webHidden/>
          </w:rPr>
          <w:instrText xml:space="preserve"> PAGEREF _Toc192758086 \h </w:instrText>
        </w:r>
        <w:r>
          <w:rPr>
            <w:noProof/>
            <w:webHidden/>
          </w:rPr>
        </w:r>
        <w:r>
          <w:rPr>
            <w:noProof/>
            <w:webHidden/>
          </w:rPr>
          <w:fldChar w:fldCharType="separate"/>
        </w:r>
        <w:r>
          <w:rPr>
            <w:noProof/>
            <w:webHidden/>
          </w:rPr>
          <w:t>2</w:t>
        </w:r>
        <w:r>
          <w:rPr>
            <w:noProof/>
            <w:webHidden/>
          </w:rPr>
          <w:fldChar w:fldCharType="end"/>
        </w:r>
      </w:hyperlink>
    </w:p>
    <w:p w14:paraId="4F5ECDB9" w14:textId="488B1E1C"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7" w:history="1">
        <w:r w:rsidRPr="008252A5">
          <w:rPr>
            <w:rStyle w:val="Hyperlink"/>
            <w:noProof/>
          </w:rPr>
          <w:t>2.3.2.</w:t>
        </w:r>
        <w:r>
          <w:rPr>
            <w:rFonts w:asciiTheme="minorHAnsi" w:hAnsiTheme="minorHAnsi" w:cstheme="minorBidi"/>
            <w:noProof/>
            <w:kern w:val="2"/>
            <w14:ligatures w14:val="standardContextual"/>
          </w:rPr>
          <w:tab/>
        </w:r>
        <w:r w:rsidRPr="008252A5">
          <w:rPr>
            <w:rStyle w:val="Hyperlink"/>
            <w:noProof/>
          </w:rPr>
          <w:t>Precision Timing (Base Station Only)</w:t>
        </w:r>
        <w:r>
          <w:rPr>
            <w:noProof/>
            <w:webHidden/>
          </w:rPr>
          <w:tab/>
        </w:r>
        <w:r>
          <w:rPr>
            <w:noProof/>
            <w:webHidden/>
          </w:rPr>
          <w:fldChar w:fldCharType="begin"/>
        </w:r>
        <w:r>
          <w:rPr>
            <w:noProof/>
            <w:webHidden/>
          </w:rPr>
          <w:instrText xml:space="preserve"> PAGEREF _Toc192758087 \h </w:instrText>
        </w:r>
        <w:r>
          <w:rPr>
            <w:noProof/>
            <w:webHidden/>
          </w:rPr>
        </w:r>
        <w:r>
          <w:rPr>
            <w:noProof/>
            <w:webHidden/>
          </w:rPr>
          <w:fldChar w:fldCharType="separate"/>
        </w:r>
        <w:r>
          <w:rPr>
            <w:noProof/>
            <w:webHidden/>
          </w:rPr>
          <w:t>3</w:t>
        </w:r>
        <w:r>
          <w:rPr>
            <w:noProof/>
            <w:webHidden/>
          </w:rPr>
          <w:fldChar w:fldCharType="end"/>
        </w:r>
      </w:hyperlink>
    </w:p>
    <w:p w14:paraId="0307089A" w14:textId="500ECBB0"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88" w:history="1">
        <w:r w:rsidRPr="008252A5">
          <w:rPr>
            <w:rStyle w:val="Hyperlink"/>
            <w:noProof/>
          </w:rPr>
          <w:t>2.3.3.</w:t>
        </w:r>
        <w:r>
          <w:rPr>
            <w:rFonts w:asciiTheme="minorHAnsi" w:hAnsiTheme="minorHAnsi" w:cstheme="minorBidi"/>
            <w:noProof/>
            <w:kern w:val="2"/>
            <w14:ligatures w14:val="standardContextual"/>
          </w:rPr>
          <w:tab/>
        </w:r>
        <w:r w:rsidRPr="008252A5">
          <w:rPr>
            <w:rStyle w:val="Hyperlink"/>
            <w:noProof/>
          </w:rPr>
          <w:t>RF Input</w:t>
        </w:r>
        <w:r>
          <w:rPr>
            <w:noProof/>
            <w:webHidden/>
          </w:rPr>
          <w:tab/>
        </w:r>
        <w:r>
          <w:rPr>
            <w:noProof/>
            <w:webHidden/>
          </w:rPr>
          <w:fldChar w:fldCharType="begin"/>
        </w:r>
        <w:r>
          <w:rPr>
            <w:noProof/>
            <w:webHidden/>
          </w:rPr>
          <w:instrText xml:space="preserve"> PAGEREF _Toc192758088 \h </w:instrText>
        </w:r>
        <w:r>
          <w:rPr>
            <w:noProof/>
            <w:webHidden/>
          </w:rPr>
        </w:r>
        <w:r>
          <w:rPr>
            <w:noProof/>
            <w:webHidden/>
          </w:rPr>
          <w:fldChar w:fldCharType="separate"/>
        </w:r>
        <w:r>
          <w:rPr>
            <w:noProof/>
            <w:webHidden/>
          </w:rPr>
          <w:t>3</w:t>
        </w:r>
        <w:r>
          <w:rPr>
            <w:noProof/>
            <w:webHidden/>
          </w:rPr>
          <w:fldChar w:fldCharType="end"/>
        </w:r>
      </w:hyperlink>
    </w:p>
    <w:p w14:paraId="3FE1BFFB" w14:textId="2F16F857"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89" w:history="1">
        <w:r w:rsidRPr="008252A5">
          <w:rPr>
            <w:rStyle w:val="Hyperlink"/>
            <w:noProof/>
            <w14:scene3d>
              <w14:camera w14:prst="orthographicFront"/>
              <w14:lightRig w14:rig="threePt" w14:dir="t">
                <w14:rot w14:lat="0" w14:lon="0" w14:rev="0"/>
              </w14:lightRig>
            </w14:scene3d>
          </w:rPr>
          <w:t>2.4.</w:t>
        </w:r>
        <w:r>
          <w:rPr>
            <w:rFonts w:asciiTheme="minorHAnsi" w:hAnsiTheme="minorHAnsi" w:cstheme="minorBidi"/>
            <w:noProof/>
            <w:kern w:val="2"/>
            <w14:ligatures w14:val="standardContextual"/>
          </w:rPr>
          <w:tab/>
        </w:r>
        <w:r w:rsidRPr="008252A5">
          <w:rPr>
            <w:rStyle w:val="Hyperlink"/>
            <w:noProof/>
          </w:rPr>
          <w:t>Ethernet Subsystem (Primary) (Base Station Only)</w:t>
        </w:r>
        <w:r>
          <w:rPr>
            <w:noProof/>
            <w:webHidden/>
          </w:rPr>
          <w:tab/>
        </w:r>
        <w:r>
          <w:rPr>
            <w:noProof/>
            <w:webHidden/>
          </w:rPr>
          <w:fldChar w:fldCharType="begin"/>
        </w:r>
        <w:r>
          <w:rPr>
            <w:noProof/>
            <w:webHidden/>
          </w:rPr>
          <w:instrText xml:space="preserve"> PAGEREF _Toc192758089 \h </w:instrText>
        </w:r>
        <w:r>
          <w:rPr>
            <w:noProof/>
            <w:webHidden/>
          </w:rPr>
        </w:r>
        <w:r>
          <w:rPr>
            <w:noProof/>
            <w:webHidden/>
          </w:rPr>
          <w:fldChar w:fldCharType="separate"/>
        </w:r>
        <w:r>
          <w:rPr>
            <w:noProof/>
            <w:webHidden/>
          </w:rPr>
          <w:t>3</w:t>
        </w:r>
        <w:r>
          <w:rPr>
            <w:noProof/>
            <w:webHidden/>
          </w:rPr>
          <w:fldChar w:fldCharType="end"/>
        </w:r>
      </w:hyperlink>
    </w:p>
    <w:p w14:paraId="528ED754" w14:textId="57F1E36C"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0" w:history="1">
        <w:r w:rsidRPr="008252A5">
          <w:rPr>
            <w:rStyle w:val="Hyperlink"/>
            <w:noProof/>
          </w:rPr>
          <w:t>2.4.1.</w:t>
        </w:r>
        <w:r>
          <w:rPr>
            <w:rFonts w:asciiTheme="minorHAnsi" w:hAnsiTheme="minorHAnsi" w:cstheme="minorBidi"/>
            <w:noProof/>
            <w:kern w:val="2"/>
            <w14:ligatures w14:val="standardContextual"/>
          </w:rPr>
          <w:tab/>
        </w:r>
        <w:r w:rsidRPr="008252A5">
          <w:rPr>
            <w:rStyle w:val="Hyperlink"/>
            <w:noProof/>
          </w:rPr>
          <w:t>RJ45 Connection</w:t>
        </w:r>
        <w:r>
          <w:rPr>
            <w:noProof/>
            <w:webHidden/>
          </w:rPr>
          <w:tab/>
        </w:r>
        <w:r>
          <w:rPr>
            <w:noProof/>
            <w:webHidden/>
          </w:rPr>
          <w:fldChar w:fldCharType="begin"/>
        </w:r>
        <w:r>
          <w:rPr>
            <w:noProof/>
            <w:webHidden/>
          </w:rPr>
          <w:instrText xml:space="preserve"> PAGEREF _Toc192758090 \h </w:instrText>
        </w:r>
        <w:r>
          <w:rPr>
            <w:noProof/>
            <w:webHidden/>
          </w:rPr>
        </w:r>
        <w:r>
          <w:rPr>
            <w:noProof/>
            <w:webHidden/>
          </w:rPr>
          <w:fldChar w:fldCharType="separate"/>
        </w:r>
        <w:r>
          <w:rPr>
            <w:noProof/>
            <w:webHidden/>
          </w:rPr>
          <w:t>3</w:t>
        </w:r>
        <w:r>
          <w:rPr>
            <w:noProof/>
            <w:webHidden/>
          </w:rPr>
          <w:fldChar w:fldCharType="end"/>
        </w:r>
      </w:hyperlink>
    </w:p>
    <w:p w14:paraId="4CE78583" w14:textId="71AC5621"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1" w:history="1">
        <w:r w:rsidRPr="008252A5">
          <w:rPr>
            <w:rStyle w:val="Hyperlink"/>
            <w:noProof/>
          </w:rPr>
          <w:t>2.4.2.</w:t>
        </w:r>
        <w:r>
          <w:rPr>
            <w:rFonts w:asciiTheme="minorHAnsi" w:hAnsiTheme="minorHAnsi" w:cstheme="minorBidi"/>
            <w:noProof/>
            <w:kern w:val="2"/>
            <w14:ligatures w14:val="standardContextual"/>
          </w:rPr>
          <w:tab/>
        </w:r>
        <w:r w:rsidRPr="008252A5">
          <w:rPr>
            <w:rStyle w:val="Hyperlink"/>
            <w:noProof/>
          </w:rPr>
          <w:t>Ethernet Speed</w:t>
        </w:r>
        <w:r>
          <w:rPr>
            <w:noProof/>
            <w:webHidden/>
          </w:rPr>
          <w:tab/>
        </w:r>
        <w:r>
          <w:rPr>
            <w:noProof/>
            <w:webHidden/>
          </w:rPr>
          <w:fldChar w:fldCharType="begin"/>
        </w:r>
        <w:r>
          <w:rPr>
            <w:noProof/>
            <w:webHidden/>
          </w:rPr>
          <w:instrText xml:space="preserve"> PAGEREF _Toc192758091 \h </w:instrText>
        </w:r>
        <w:r>
          <w:rPr>
            <w:noProof/>
            <w:webHidden/>
          </w:rPr>
        </w:r>
        <w:r>
          <w:rPr>
            <w:noProof/>
            <w:webHidden/>
          </w:rPr>
          <w:fldChar w:fldCharType="separate"/>
        </w:r>
        <w:r>
          <w:rPr>
            <w:noProof/>
            <w:webHidden/>
          </w:rPr>
          <w:t>3</w:t>
        </w:r>
        <w:r>
          <w:rPr>
            <w:noProof/>
            <w:webHidden/>
          </w:rPr>
          <w:fldChar w:fldCharType="end"/>
        </w:r>
      </w:hyperlink>
    </w:p>
    <w:p w14:paraId="68F9BDD1" w14:textId="4E125AB3"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92" w:history="1">
        <w:r w:rsidRPr="008252A5">
          <w:rPr>
            <w:rStyle w:val="Hyperlink"/>
            <w:noProof/>
            <w14:scene3d>
              <w14:camera w14:prst="orthographicFront"/>
              <w14:lightRig w14:rig="threePt" w14:dir="t">
                <w14:rot w14:lat="0" w14:lon="0" w14:rev="0"/>
              </w14:lightRig>
            </w14:scene3d>
          </w:rPr>
          <w:t>2.5.</w:t>
        </w:r>
        <w:r>
          <w:rPr>
            <w:rFonts w:asciiTheme="minorHAnsi" w:hAnsiTheme="minorHAnsi" w:cstheme="minorBidi"/>
            <w:noProof/>
            <w:kern w:val="2"/>
            <w14:ligatures w14:val="standardContextual"/>
          </w:rPr>
          <w:tab/>
        </w:r>
        <w:r w:rsidRPr="008252A5">
          <w:rPr>
            <w:rStyle w:val="Hyperlink"/>
            <w:noProof/>
          </w:rPr>
          <w:t>USB Debug Port (Primary)</w:t>
        </w:r>
        <w:r>
          <w:rPr>
            <w:noProof/>
            <w:webHidden/>
          </w:rPr>
          <w:tab/>
        </w:r>
        <w:r>
          <w:rPr>
            <w:noProof/>
            <w:webHidden/>
          </w:rPr>
          <w:fldChar w:fldCharType="begin"/>
        </w:r>
        <w:r>
          <w:rPr>
            <w:noProof/>
            <w:webHidden/>
          </w:rPr>
          <w:instrText xml:space="preserve"> PAGEREF _Toc192758092 \h </w:instrText>
        </w:r>
        <w:r>
          <w:rPr>
            <w:noProof/>
            <w:webHidden/>
          </w:rPr>
        </w:r>
        <w:r>
          <w:rPr>
            <w:noProof/>
            <w:webHidden/>
          </w:rPr>
          <w:fldChar w:fldCharType="separate"/>
        </w:r>
        <w:r>
          <w:rPr>
            <w:noProof/>
            <w:webHidden/>
          </w:rPr>
          <w:t>3</w:t>
        </w:r>
        <w:r>
          <w:rPr>
            <w:noProof/>
            <w:webHidden/>
          </w:rPr>
          <w:fldChar w:fldCharType="end"/>
        </w:r>
      </w:hyperlink>
    </w:p>
    <w:p w14:paraId="4FF3E2DA" w14:textId="372356BA"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3" w:history="1">
        <w:r w:rsidRPr="008252A5">
          <w:rPr>
            <w:rStyle w:val="Hyperlink"/>
            <w:noProof/>
          </w:rPr>
          <w:t>2.5.1.</w:t>
        </w:r>
        <w:r>
          <w:rPr>
            <w:rFonts w:asciiTheme="minorHAnsi" w:hAnsiTheme="minorHAnsi" w:cstheme="minorBidi"/>
            <w:noProof/>
            <w:kern w:val="2"/>
            <w14:ligatures w14:val="standardContextual"/>
          </w:rPr>
          <w:tab/>
        </w:r>
        <w:r w:rsidRPr="008252A5">
          <w:rPr>
            <w:rStyle w:val="Hyperlink"/>
            <w:noProof/>
          </w:rPr>
          <w:t>Debug Terminal</w:t>
        </w:r>
        <w:r>
          <w:rPr>
            <w:noProof/>
            <w:webHidden/>
          </w:rPr>
          <w:tab/>
        </w:r>
        <w:r>
          <w:rPr>
            <w:noProof/>
            <w:webHidden/>
          </w:rPr>
          <w:fldChar w:fldCharType="begin"/>
        </w:r>
        <w:r>
          <w:rPr>
            <w:noProof/>
            <w:webHidden/>
          </w:rPr>
          <w:instrText xml:space="preserve"> PAGEREF _Toc192758093 \h </w:instrText>
        </w:r>
        <w:r>
          <w:rPr>
            <w:noProof/>
            <w:webHidden/>
          </w:rPr>
        </w:r>
        <w:r>
          <w:rPr>
            <w:noProof/>
            <w:webHidden/>
          </w:rPr>
          <w:fldChar w:fldCharType="separate"/>
        </w:r>
        <w:r>
          <w:rPr>
            <w:noProof/>
            <w:webHidden/>
          </w:rPr>
          <w:t>3</w:t>
        </w:r>
        <w:r>
          <w:rPr>
            <w:noProof/>
            <w:webHidden/>
          </w:rPr>
          <w:fldChar w:fldCharType="end"/>
        </w:r>
      </w:hyperlink>
    </w:p>
    <w:p w14:paraId="5A529C8F" w14:textId="7B6A3C01"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4" w:history="1">
        <w:r w:rsidRPr="008252A5">
          <w:rPr>
            <w:rStyle w:val="Hyperlink"/>
            <w:noProof/>
          </w:rPr>
          <w:t>2.5.2.</w:t>
        </w:r>
        <w:r>
          <w:rPr>
            <w:rFonts w:asciiTheme="minorHAnsi" w:hAnsiTheme="minorHAnsi" w:cstheme="minorBidi"/>
            <w:noProof/>
            <w:kern w:val="2"/>
            <w14:ligatures w14:val="standardContextual"/>
          </w:rPr>
          <w:tab/>
        </w:r>
        <w:r w:rsidRPr="008252A5">
          <w:rPr>
            <w:rStyle w:val="Hyperlink"/>
            <w:noProof/>
          </w:rPr>
          <w:t>Programming Terminal</w:t>
        </w:r>
        <w:r>
          <w:rPr>
            <w:noProof/>
            <w:webHidden/>
          </w:rPr>
          <w:tab/>
        </w:r>
        <w:r>
          <w:rPr>
            <w:noProof/>
            <w:webHidden/>
          </w:rPr>
          <w:fldChar w:fldCharType="begin"/>
        </w:r>
        <w:r>
          <w:rPr>
            <w:noProof/>
            <w:webHidden/>
          </w:rPr>
          <w:instrText xml:space="preserve"> PAGEREF _Toc192758094 \h </w:instrText>
        </w:r>
        <w:r>
          <w:rPr>
            <w:noProof/>
            <w:webHidden/>
          </w:rPr>
        </w:r>
        <w:r>
          <w:rPr>
            <w:noProof/>
            <w:webHidden/>
          </w:rPr>
          <w:fldChar w:fldCharType="separate"/>
        </w:r>
        <w:r>
          <w:rPr>
            <w:noProof/>
            <w:webHidden/>
          </w:rPr>
          <w:t>3</w:t>
        </w:r>
        <w:r>
          <w:rPr>
            <w:noProof/>
            <w:webHidden/>
          </w:rPr>
          <w:fldChar w:fldCharType="end"/>
        </w:r>
      </w:hyperlink>
    </w:p>
    <w:p w14:paraId="2E4D1236" w14:textId="76D6B41C"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95" w:history="1">
        <w:r w:rsidRPr="008252A5">
          <w:rPr>
            <w:rStyle w:val="Hyperlink"/>
            <w:noProof/>
            <w14:scene3d>
              <w14:camera w14:prst="orthographicFront"/>
              <w14:lightRig w14:rig="threePt" w14:dir="t">
                <w14:rot w14:lat="0" w14:lon="0" w14:rev="0"/>
              </w14:lightRig>
            </w14:scene3d>
          </w:rPr>
          <w:t>2.6.</w:t>
        </w:r>
        <w:r>
          <w:rPr>
            <w:rFonts w:asciiTheme="minorHAnsi" w:hAnsiTheme="minorHAnsi" w:cstheme="minorBidi"/>
            <w:noProof/>
            <w:kern w:val="2"/>
            <w14:ligatures w14:val="standardContextual"/>
          </w:rPr>
          <w:tab/>
        </w:r>
        <w:r w:rsidRPr="008252A5">
          <w:rPr>
            <w:rStyle w:val="Hyperlink"/>
            <w:noProof/>
          </w:rPr>
          <w:t>External IO (Primary)</w:t>
        </w:r>
        <w:r>
          <w:rPr>
            <w:noProof/>
            <w:webHidden/>
          </w:rPr>
          <w:tab/>
        </w:r>
        <w:r>
          <w:rPr>
            <w:noProof/>
            <w:webHidden/>
          </w:rPr>
          <w:fldChar w:fldCharType="begin"/>
        </w:r>
        <w:r>
          <w:rPr>
            <w:noProof/>
            <w:webHidden/>
          </w:rPr>
          <w:instrText xml:space="preserve"> PAGEREF _Toc192758095 \h </w:instrText>
        </w:r>
        <w:r>
          <w:rPr>
            <w:noProof/>
            <w:webHidden/>
          </w:rPr>
        </w:r>
        <w:r>
          <w:rPr>
            <w:noProof/>
            <w:webHidden/>
          </w:rPr>
          <w:fldChar w:fldCharType="separate"/>
        </w:r>
        <w:r>
          <w:rPr>
            <w:noProof/>
            <w:webHidden/>
          </w:rPr>
          <w:t>3</w:t>
        </w:r>
        <w:r>
          <w:rPr>
            <w:noProof/>
            <w:webHidden/>
          </w:rPr>
          <w:fldChar w:fldCharType="end"/>
        </w:r>
      </w:hyperlink>
    </w:p>
    <w:p w14:paraId="5DC0698C" w14:textId="544754CE"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6" w:history="1">
        <w:r w:rsidRPr="008252A5">
          <w:rPr>
            <w:rStyle w:val="Hyperlink"/>
            <w:noProof/>
          </w:rPr>
          <w:t>2.6.1.</w:t>
        </w:r>
        <w:r>
          <w:rPr>
            <w:rFonts w:asciiTheme="minorHAnsi" w:hAnsiTheme="minorHAnsi" w:cstheme="minorBidi"/>
            <w:noProof/>
            <w:kern w:val="2"/>
            <w14:ligatures w14:val="standardContextual"/>
          </w:rPr>
          <w:tab/>
        </w:r>
        <w:r w:rsidRPr="008252A5">
          <w:rPr>
            <w:rStyle w:val="Hyperlink"/>
            <w:noProof/>
          </w:rPr>
          <w:t>External Header</w:t>
        </w:r>
        <w:r>
          <w:rPr>
            <w:noProof/>
            <w:webHidden/>
          </w:rPr>
          <w:tab/>
        </w:r>
        <w:r>
          <w:rPr>
            <w:noProof/>
            <w:webHidden/>
          </w:rPr>
          <w:fldChar w:fldCharType="begin"/>
        </w:r>
        <w:r>
          <w:rPr>
            <w:noProof/>
            <w:webHidden/>
          </w:rPr>
          <w:instrText xml:space="preserve"> PAGEREF _Toc192758096 \h </w:instrText>
        </w:r>
        <w:r>
          <w:rPr>
            <w:noProof/>
            <w:webHidden/>
          </w:rPr>
        </w:r>
        <w:r>
          <w:rPr>
            <w:noProof/>
            <w:webHidden/>
          </w:rPr>
          <w:fldChar w:fldCharType="separate"/>
        </w:r>
        <w:r>
          <w:rPr>
            <w:noProof/>
            <w:webHidden/>
          </w:rPr>
          <w:t>4</w:t>
        </w:r>
        <w:r>
          <w:rPr>
            <w:noProof/>
            <w:webHidden/>
          </w:rPr>
          <w:fldChar w:fldCharType="end"/>
        </w:r>
      </w:hyperlink>
    </w:p>
    <w:p w14:paraId="399E0816" w14:textId="2729A621"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7" w:history="1">
        <w:r w:rsidRPr="008252A5">
          <w:rPr>
            <w:rStyle w:val="Hyperlink"/>
            <w:noProof/>
          </w:rPr>
          <w:t>2.6.2.</w:t>
        </w:r>
        <w:r>
          <w:rPr>
            <w:rFonts w:asciiTheme="minorHAnsi" w:hAnsiTheme="minorHAnsi" w:cstheme="minorBidi"/>
            <w:noProof/>
            <w:kern w:val="2"/>
            <w14:ligatures w14:val="standardContextual"/>
          </w:rPr>
          <w:tab/>
        </w:r>
        <w:r w:rsidRPr="008252A5">
          <w:rPr>
            <w:rStyle w:val="Hyperlink"/>
            <w:noProof/>
          </w:rPr>
          <w:t>Common Pinout</w:t>
        </w:r>
        <w:r>
          <w:rPr>
            <w:noProof/>
            <w:webHidden/>
          </w:rPr>
          <w:tab/>
        </w:r>
        <w:r>
          <w:rPr>
            <w:noProof/>
            <w:webHidden/>
          </w:rPr>
          <w:fldChar w:fldCharType="begin"/>
        </w:r>
        <w:r>
          <w:rPr>
            <w:noProof/>
            <w:webHidden/>
          </w:rPr>
          <w:instrText xml:space="preserve"> PAGEREF _Toc192758097 \h </w:instrText>
        </w:r>
        <w:r>
          <w:rPr>
            <w:noProof/>
            <w:webHidden/>
          </w:rPr>
        </w:r>
        <w:r>
          <w:rPr>
            <w:noProof/>
            <w:webHidden/>
          </w:rPr>
          <w:fldChar w:fldCharType="separate"/>
        </w:r>
        <w:r>
          <w:rPr>
            <w:noProof/>
            <w:webHidden/>
          </w:rPr>
          <w:t>4</w:t>
        </w:r>
        <w:r>
          <w:rPr>
            <w:noProof/>
            <w:webHidden/>
          </w:rPr>
          <w:fldChar w:fldCharType="end"/>
        </w:r>
      </w:hyperlink>
    </w:p>
    <w:p w14:paraId="7EA900DD" w14:textId="35233330"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098" w:history="1">
        <w:r w:rsidRPr="008252A5">
          <w:rPr>
            <w:rStyle w:val="Hyperlink"/>
            <w:noProof/>
          </w:rPr>
          <w:t>2.6.3.</w:t>
        </w:r>
        <w:r>
          <w:rPr>
            <w:rFonts w:asciiTheme="minorHAnsi" w:hAnsiTheme="minorHAnsi" w:cstheme="minorBidi"/>
            <w:noProof/>
            <w:kern w:val="2"/>
            <w14:ligatures w14:val="standardContextual"/>
          </w:rPr>
          <w:tab/>
        </w:r>
        <w:r w:rsidRPr="008252A5">
          <w:rPr>
            <w:rStyle w:val="Hyperlink"/>
            <w:noProof/>
          </w:rPr>
          <w:t>Signal Levels</w:t>
        </w:r>
        <w:r>
          <w:rPr>
            <w:noProof/>
            <w:webHidden/>
          </w:rPr>
          <w:tab/>
        </w:r>
        <w:r>
          <w:rPr>
            <w:noProof/>
            <w:webHidden/>
          </w:rPr>
          <w:fldChar w:fldCharType="begin"/>
        </w:r>
        <w:r>
          <w:rPr>
            <w:noProof/>
            <w:webHidden/>
          </w:rPr>
          <w:instrText xml:space="preserve"> PAGEREF _Toc192758098 \h </w:instrText>
        </w:r>
        <w:r>
          <w:rPr>
            <w:noProof/>
            <w:webHidden/>
          </w:rPr>
        </w:r>
        <w:r>
          <w:rPr>
            <w:noProof/>
            <w:webHidden/>
          </w:rPr>
          <w:fldChar w:fldCharType="separate"/>
        </w:r>
        <w:r>
          <w:rPr>
            <w:noProof/>
            <w:webHidden/>
          </w:rPr>
          <w:t>4</w:t>
        </w:r>
        <w:r>
          <w:rPr>
            <w:noProof/>
            <w:webHidden/>
          </w:rPr>
          <w:fldChar w:fldCharType="end"/>
        </w:r>
      </w:hyperlink>
    </w:p>
    <w:p w14:paraId="34932C6D" w14:textId="67F81AF2"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099" w:history="1">
        <w:r w:rsidRPr="008252A5">
          <w:rPr>
            <w:rStyle w:val="Hyperlink"/>
            <w:noProof/>
            <w14:scene3d>
              <w14:camera w14:prst="orthographicFront"/>
              <w14:lightRig w14:rig="threePt" w14:dir="t">
                <w14:rot w14:lat="0" w14:lon="0" w14:rev="0"/>
              </w14:lightRig>
            </w14:scene3d>
          </w:rPr>
          <w:t>2.7.</w:t>
        </w:r>
        <w:r>
          <w:rPr>
            <w:rFonts w:asciiTheme="minorHAnsi" w:hAnsiTheme="minorHAnsi" w:cstheme="minorBidi"/>
            <w:noProof/>
            <w:kern w:val="2"/>
            <w14:ligatures w14:val="standardContextual"/>
          </w:rPr>
          <w:tab/>
        </w:r>
        <w:r w:rsidRPr="008252A5">
          <w:rPr>
            <w:rStyle w:val="Hyperlink"/>
            <w:noProof/>
          </w:rPr>
          <w:t>GPS Subsystem (Secondary)</w:t>
        </w:r>
        <w:r>
          <w:rPr>
            <w:noProof/>
            <w:webHidden/>
          </w:rPr>
          <w:tab/>
        </w:r>
        <w:r>
          <w:rPr>
            <w:noProof/>
            <w:webHidden/>
          </w:rPr>
          <w:fldChar w:fldCharType="begin"/>
        </w:r>
        <w:r>
          <w:rPr>
            <w:noProof/>
            <w:webHidden/>
          </w:rPr>
          <w:instrText xml:space="preserve"> PAGEREF _Toc192758099 \h </w:instrText>
        </w:r>
        <w:r>
          <w:rPr>
            <w:noProof/>
            <w:webHidden/>
          </w:rPr>
        </w:r>
        <w:r>
          <w:rPr>
            <w:noProof/>
            <w:webHidden/>
          </w:rPr>
          <w:fldChar w:fldCharType="separate"/>
        </w:r>
        <w:r>
          <w:rPr>
            <w:noProof/>
            <w:webHidden/>
          </w:rPr>
          <w:t>4</w:t>
        </w:r>
        <w:r>
          <w:rPr>
            <w:noProof/>
            <w:webHidden/>
          </w:rPr>
          <w:fldChar w:fldCharType="end"/>
        </w:r>
      </w:hyperlink>
    </w:p>
    <w:p w14:paraId="0D1C1B1B" w14:textId="2E910201"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0" w:history="1">
        <w:r w:rsidRPr="008252A5">
          <w:rPr>
            <w:rStyle w:val="Hyperlink"/>
            <w:noProof/>
          </w:rPr>
          <w:t>2.7.1.</w:t>
        </w:r>
        <w:r>
          <w:rPr>
            <w:rFonts w:asciiTheme="minorHAnsi" w:hAnsiTheme="minorHAnsi" w:cstheme="minorBidi"/>
            <w:noProof/>
            <w:kern w:val="2"/>
            <w14:ligatures w14:val="standardContextual"/>
          </w:rPr>
          <w:tab/>
        </w:r>
        <w:r w:rsidRPr="008252A5">
          <w:rPr>
            <w:rStyle w:val="Hyperlink"/>
            <w:noProof/>
          </w:rPr>
          <w:t>Chipset</w:t>
        </w:r>
        <w:r>
          <w:rPr>
            <w:noProof/>
            <w:webHidden/>
          </w:rPr>
          <w:tab/>
        </w:r>
        <w:r>
          <w:rPr>
            <w:noProof/>
            <w:webHidden/>
          </w:rPr>
          <w:fldChar w:fldCharType="begin"/>
        </w:r>
        <w:r>
          <w:rPr>
            <w:noProof/>
            <w:webHidden/>
          </w:rPr>
          <w:instrText xml:space="preserve"> PAGEREF _Toc192758100 \h </w:instrText>
        </w:r>
        <w:r>
          <w:rPr>
            <w:noProof/>
            <w:webHidden/>
          </w:rPr>
        </w:r>
        <w:r>
          <w:rPr>
            <w:noProof/>
            <w:webHidden/>
          </w:rPr>
          <w:fldChar w:fldCharType="separate"/>
        </w:r>
        <w:r>
          <w:rPr>
            <w:noProof/>
            <w:webHidden/>
          </w:rPr>
          <w:t>4</w:t>
        </w:r>
        <w:r>
          <w:rPr>
            <w:noProof/>
            <w:webHidden/>
          </w:rPr>
          <w:fldChar w:fldCharType="end"/>
        </w:r>
      </w:hyperlink>
    </w:p>
    <w:p w14:paraId="0A48958E" w14:textId="3B46F083"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1" w:history="1">
        <w:r w:rsidRPr="008252A5">
          <w:rPr>
            <w:rStyle w:val="Hyperlink"/>
            <w:noProof/>
          </w:rPr>
          <w:t>2.7.2.</w:t>
        </w:r>
        <w:r>
          <w:rPr>
            <w:rFonts w:asciiTheme="minorHAnsi" w:hAnsiTheme="minorHAnsi" w:cstheme="minorBidi"/>
            <w:noProof/>
            <w:kern w:val="2"/>
            <w14:ligatures w14:val="standardContextual"/>
          </w:rPr>
          <w:tab/>
        </w:r>
        <w:r w:rsidRPr="008252A5">
          <w:rPr>
            <w:rStyle w:val="Hyperlink"/>
            <w:noProof/>
          </w:rPr>
          <w:t>Common Selection</w:t>
        </w:r>
        <w:r>
          <w:rPr>
            <w:noProof/>
            <w:webHidden/>
          </w:rPr>
          <w:tab/>
        </w:r>
        <w:r>
          <w:rPr>
            <w:noProof/>
            <w:webHidden/>
          </w:rPr>
          <w:fldChar w:fldCharType="begin"/>
        </w:r>
        <w:r>
          <w:rPr>
            <w:noProof/>
            <w:webHidden/>
          </w:rPr>
          <w:instrText xml:space="preserve"> PAGEREF _Toc192758101 \h </w:instrText>
        </w:r>
        <w:r>
          <w:rPr>
            <w:noProof/>
            <w:webHidden/>
          </w:rPr>
        </w:r>
        <w:r>
          <w:rPr>
            <w:noProof/>
            <w:webHidden/>
          </w:rPr>
          <w:fldChar w:fldCharType="separate"/>
        </w:r>
        <w:r>
          <w:rPr>
            <w:noProof/>
            <w:webHidden/>
          </w:rPr>
          <w:t>4</w:t>
        </w:r>
        <w:r>
          <w:rPr>
            <w:noProof/>
            <w:webHidden/>
          </w:rPr>
          <w:fldChar w:fldCharType="end"/>
        </w:r>
      </w:hyperlink>
    </w:p>
    <w:p w14:paraId="1D9E2BA6" w14:textId="305F7127"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2" w:history="1">
        <w:r w:rsidRPr="008252A5">
          <w:rPr>
            <w:rStyle w:val="Hyperlink"/>
            <w:noProof/>
          </w:rPr>
          <w:t>2.7.3.</w:t>
        </w:r>
        <w:r>
          <w:rPr>
            <w:rFonts w:asciiTheme="minorHAnsi" w:hAnsiTheme="minorHAnsi" w:cstheme="minorBidi"/>
            <w:noProof/>
            <w:kern w:val="2"/>
            <w14:ligatures w14:val="standardContextual"/>
          </w:rPr>
          <w:tab/>
        </w:r>
        <w:r w:rsidRPr="008252A5">
          <w:rPr>
            <w:rStyle w:val="Hyperlink"/>
            <w:noProof/>
          </w:rPr>
          <w:t>RF Input</w:t>
        </w:r>
        <w:r>
          <w:rPr>
            <w:noProof/>
            <w:webHidden/>
          </w:rPr>
          <w:tab/>
        </w:r>
        <w:r>
          <w:rPr>
            <w:noProof/>
            <w:webHidden/>
          </w:rPr>
          <w:fldChar w:fldCharType="begin"/>
        </w:r>
        <w:r>
          <w:rPr>
            <w:noProof/>
            <w:webHidden/>
          </w:rPr>
          <w:instrText xml:space="preserve"> PAGEREF _Toc192758102 \h </w:instrText>
        </w:r>
        <w:r>
          <w:rPr>
            <w:noProof/>
            <w:webHidden/>
          </w:rPr>
        </w:r>
        <w:r>
          <w:rPr>
            <w:noProof/>
            <w:webHidden/>
          </w:rPr>
          <w:fldChar w:fldCharType="separate"/>
        </w:r>
        <w:r>
          <w:rPr>
            <w:noProof/>
            <w:webHidden/>
          </w:rPr>
          <w:t>4</w:t>
        </w:r>
        <w:r>
          <w:rPr>
            <w:noProof/>
            <w:webHidden/>
          </w:rPr>
          <w:fldChar w:fldCharType="end"/>
        </w:r>
      </w:hyperlink>
    </w:p>
    <w:p w14:paraId="57FD4895" w14:textId="4BE482EE"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103" w:history="1">
        <w:r w:rsidRPr="008252A5">
          <w:rPr>
            <w:rStyle w:val="Hyperlink"/>
            <w:noProof/>
            <w14:scene3d>
              <w14:camera w14:prst="orthographicFront"/>
              <w14:lightRig w14:rig="threePt" w14:dir="t">
                <w14:rot w14:lat="0" w14:lon="0" w14:rev="0"/>
              </w14:lightRig>
            </w14:scene3d>
          </w:rPr>
          <w:t>2.8.</w:t>
        </w:r>
        <w:r>
          <w:rPr>
            <w:rFonts w:asciiTheme="minorHAnsi" w:hAnsiTheme="minorHAnsi" w:cstheme="minorBidi"/>
            <w:noProof/>
            <w:kern w:val="2"/>
            <w14:ligatures w14:val="standardContextual"/>
          </w:rPr>
          <w:tab/>
        </w:r>
        <w:r w:rsidRPr="008252A5">
          <w:rPr>
            <w:rStyle w:val="Hyperlink"/>
            <w:noProof/>
          </w:rPr>
          <w:t>IMU Subsystem (Secondary)</w:t>
        </w:r>
        <w:r>
          <w:rPr>
            <w:noProof/>
            <w:webHidden/>
          </w:rPr>
          <w:tab/>
        </w:r>
        <w:r>
          <w:rPr>
            <w:noProof/>
            <w:webHidden/>
          </w:rPr>
          <w:fldChar w:fldCharType="begin"/>
        </w:r>
        <w:r>
          <w:rPr>
            <w:noProof/>
            <w:webHidden/>
          </w:rPr>
          <w:instrText xml:space="preserve"> PAGEREF _Toc192758103 \h </w:instrText>
        </w:r>
        <w:r>
          <w:rPr>
            <w:noProof/>
            <w:webHidden/>
          </w:rPr>
        </w:r>
        <w:r>
          <w:rPr>
            <w:noProof/>
            <w:webHidden/>
          </w:rPr>
          <w:fldChar w:fldCharType="separate"/>
        </w:r>
        <w:r>
          <w:rPr>
            <w:noProof/>
            <w:webHidden/>
          </w:rPr>
          <w:t>5</w:t>
        </w:r>
        <w:r>
          <w:rPr>
            <w:noProof/>
            <w:webHidden/>
          </w:rPr>
          <w:fldChar w:fldCharType="end"/>
        </w:r>
      </w:hyperlink>
    </w:p>
    <w:p w14:paraId="2AD66EB2" w14:textId="231244B5"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4" w:history="1">
        <w:r w:rsidRPr="008252A5">
          <w:rPr>
            <w:rStyle w:val="Hyperlink"/>
            <w:noProof/>
          </w:rPr>
          <w:t>2.8.1.</w:t>
        </w:r>
        <w:r>
          <w:rPr>
            <w:rFonts w:asciiTheme="minorHAnsi" w:hAnsiTheme="minorHAnsi" w:cstheme="minorBidi"/>
            <w:noProof/>
            <w:kern w:val="2"/>
            <w14:ligatures w14:val="standardContextual"/>
          </w:rPr>
          <w:tab/>
        </w:r>
        <w:r w:rsidRPr="008252A5">
          <w:rPr>
            <w:rStyle w:val="Hyperlink"/>
            <w:noProof/>
          </w:rPr>
          <w:t>Sensing</w:t>
        </w:r>
        <w:r>
          <w:rPr>
            <w:noProof/>
            <w:webHidden/>
          </w:rPr>
          <w:tab/>
        </w:r>
        <w:r>
          <w:rPr>
            <w:noProof/>
            <w:webHidden/>
          </w:rPr>
          <w:fldChar w:fldCharType="begin"/>
        </w:r>
        <w:r>
          <w:rPr>
            <w:noProof/>
            <w:webHidden/>
          </w:rPr>
          <w:instrText xml:space="preserve"> PAGEREF _Toc192758104 \h </w:instrText>
        </w:r>
        <w:r>
          <w:rPr>
            <w:noProof/>
            <w:webHidden/>
          </w:rPr>
        </w:r>
        <w:r>
          <w:rPr>
            <w:noProof/>
            <w:webHidden/>
          </w:rPr>
          <w:fldChar w:fldCharType="separate"/>
        </w:r>
        <w:r>
          <w:rPr>
            <w:noProof/>
            <w:webHidden/>
          </w:rPr>
          <w:t>5</w:t>
        </w:r>
        <w:r>
          <w:rPr>
            <w:noProof/>
            <w:webHidden/>
          </w:rPr>
          <w:fldChar w:fldCharType="end"/>
        </w:r>
      </w:hyperlink>
    </w:p>
    <w:p w14:paraId="7F617216" w14:textId="5F01A3EC"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5" w:history="1">
        <w:r w:rsidRPr="008252A5">
          <w:rPr>
            <w:rStyle w:val="Hyperlink"/>
            <w:noProof/>
          </w:rPr>
          <w:t>2.8.2.</w:t>
        </w:r>
        <w:r>
          <w:rPr>
            <w:rFonts w:asciiTheme="minorHAnsi" w:hAnsiTheme="minorHAnsi" w:cstheme="minorBidi"/>
            <w:noProof/>
            <w:kern w:val="2"/>
            <w14:ligatures w14:val="standardContextual"/>
          </w:rPr>
          <w:tab/>
        </w:r>
        <w:r w:rsidRPr="008252A5">
          <w:rPr>
            <w:rStyle w:val="Hyperlink"/>
            <w:noProof/>
          </w:rPr>
          <w:t>Common Selection</w:t>
        </w:r>
        <w:r>
          <w:rPr>
            <w:noProof/>
            <w:webHidden/>
          </w:rPr>
          <w:tab/>
        </w:r>
        <w:r>
          <w:rPr>
            <w:noProof/>
            <w:webHidden/>
          </w:rPr>
          <w:fldChar w:fldCharType="begin"/>
        </w:r>
        <w:r>
          <w:rPr>
            <w:noProof/>
            <w:webHidden/>
          </w:rPr>
          <w:instrText xml:space="preserve"> PAGEREF _Toc192758105 \h </w:instrText>
        </w:r>
        <w:r>
          <w:rPr>
            <w:noProof/>
            <w:webHidden/>
          </w:rPr>
        </w:r>
        <w:r>
          <w:rPr>
            <w:noProof/>
            <w:webHidden/>
          </w:rPr>
          <w:fldChar w:fldCharType="separate"/>
        </w:r>
        <w:r>
          <w:rPr>
            <w:noProof/>
            <w:webHidden/>
          </w:rPr>
          <w:t>5</w:t>
        </w:r>
        <w:r>
          <w:rPr>
            <w:noProof/>
            <w:webHidden/>
          </w:rPr>
          <w:fldChar w:fldCharType="end"/>
        </w:r>
      </w:hyperlink>
    </w:p>
    <w:p w14:paraId="5862A483" w14:textId="1499C5D9" w:rsidR="00E76229" w:rsidRDefault="00E76229">
      <w:pPr>
        <w:pStyle w:val="TOC2"/>
        <w:tabs>
          <w:tab w:val="left" w:pos="960"/>
          <w:tab w:val="right" w:leader="dot" w:pos="9350"/>
        </w:tabs>
        <w:rPr>
          <w:rFonts w:asciiTheme="minorHAnsi" w:hAnsiTheme="minorHAnsi" w:cstheme="minorBidi"/>
          <w:noProof/>
          <w:kern w:val="2"/>
          <w14:ligatures w14:val="standardContextual"/>
        </w:rPr>
      </w:pPr>
      <w:hyperlink w:anchor="_Toc192758106" w:history="1">
        <w:r w:rsidRPr="008252A5">
          <w:rPr>
            <w:rStyle w:val="Hyperlink"/>
            <w:noProof/>
            <w14:scene3d>
              <w14:camera w14:prst="orthographicFront"/>
              <w14:lightRig w14:rig="threePt" w14:dir="t">
                <w14:rot w14:lat="0" w14:lon="0" w14:rev="0"/>
              </w14:lightRig>
            </w14:scene3d>
          </w:rPr>
          <w:t>2.9.</w:t>
        </w:r>
        <w:r>
          <w:rPr>
            <w:rFonts w:asciiTheme="minorHAnsi" w:hAnsiTheme="minorHAnsi" w:cstheme="minorBidi"/>
            <w:noProof/>
            <w:kern w:val="2"/>
            <w14:ligatures w14:val="standardContextual"/>
          </w:rPr>
          <w:tab/>
        </w:r>
        <w:r w:rsidRPr="008252A5">
          <w:rPr>
            <w:rStyle w:val="Hyperlink"/>
            <w:noProof/>
          </w:rPr>
          <w:t>Battery Power Subsystem (Secondary) (Car Radio Only)</w:t>
        </w:r>
        <w:r>
          <w:rPr>
            <w:noProof/>
            <w:webHidden/>
          </w:rPr>
          <w:tab/>
        </w:r>
        <w:r>
          <w:rPr>
            <w:noProof/>
            <w:webHidden/>
          </w:rPr>
          <w:fldChar w:fldCharType="begin"/>
        </w:r>
        <w:r>
          <w:rPr>
            <w:noProof/>
            <w:webHidden/>
          </w:rPr>
          <w:instrText xml:space="preserve"> PAGEREF _Toc192758106 \h </w:instrText>
        </w:r>
        <w:r>
          <w:rPr>
            <w:noProof/>
            <w:webHidden/>
          </w:rPr>
        </w:r>
        <w:r>
          <w:rPr>
            <w:noProof/>
            <w:webHidden/>
          </w:rPr>
          <w:fldChar w:fldCharType="separate"/>
        </w:r>
        <w:r>
          <w:rPr>
            <w:noProof/>
            <w:webHidden/>
          </w:rPr>
          <w:t>5</w:t>
        </w:r>
        <w:r>
          <w:rPr>
            <w:noProof/>
            <w:webHidden/>
          </w:rPr>
          <w:fldChar w:fldCharType="end"/>
        </w:r>
      </w:hyperlink>
    </w:p>
    <w:p w14:paraId="5B4E0C6E" w14:textId="1E746C97"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7" w:history="1">
        <w:r w:rsidRPr="008252A5">
          <w:rPr>
            <w:rStyle w:val="Hyperlink"/>
            <w:noProof/>
          </w:rPr>
          <w:t>2.9.1.</w:t>
        </w:r>
        <w:r>
          <w:rPr>
            <w:rFonts w:asciiTheme="minorHAnsi" w:hAnsiTheme="minorHAnsi" w:cstheme="minorBidi"/>
            <w:noProof/>
            <w:kern w:val="2"/>
            <w14:ligatures w14:val="standardContextual"/>
          </w:rPr>
          <w:tab/>
        </w:r>
        <w:r w:rsidRPr="008252A5">
          <w:rPr>
            <w:rStyle w:val="Hyperlink"/>
            <w:noProof/>
          </w:rPr>
          <w:t>Hot Swapping</w:t>
        </w:r>
        <w:r>
          <w:rPr>
            <w:noProof/>
            <w:webHidden/>
          </w:rPr>
          <w:tab/>
        </w:r>
        <w:r>
          <w:rPr>
            <w:noProof/>
            <w:webHidden/>
          </w:rPr>
          <w:fldChar w:fldCharType="begin"/>
        </w:r>
        <w:r>
          <w:rPr>
            <w:noProof/>
            <w:webHidden/>
          </w:rPr>
          <w:instrText xml:space="preserve"> PAGEREF _Toc192758107 \h </w:instrText>
        </w:r>
        <w:r>
          <w:rPr>
            <w:noProof/>
            <w:webHidden/>
          </w:rPr>
        </w:r>
        <w:r>
          <w:rPr>
            <w:noProof/>
            <w:webHidden/>
          </w:rPr>
          <w:fldChar w:fldCharType="separate"/>
        </w:r>
        <w:r>
          <w:rPr>
            <w:noProof/>
            <w:webHidden/>
          </w:rPr>
          <w:t>5</w:t>
        </w:r>
        <w:r>
          <w:rPr>
            <w:noProof/>
            <w:webHidden/>
          </w:rPr>
          <w:fldChar w:fldCharType="end"/>
        </w:r>
      </w:hyperlink>
    </w:p>
    <w:p w14:paraId="5C3FC5CE" w14:textId="2793C015"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8" w:history="1">
        <w:r w:rsidRPr="008252A5">
          <w:rPr>
            <w:rStyle w:val="Hyperlink"/>
            <w:noProof/>
          </w:rPr>
          <w:t>2.9.2.</w:t>
        </w:r>
        <w:r>
          <w:rPr>
            <w:rFonts w:asciiTheme="minorHAnsi" w:hAnsiTheme="minorHAnsi" w:cstheme="minorBidi"/>
            <w:noProof/>
            <w:kern w:val="2"/>
            <w14:ligatures w14:val="standardContextual"/>
          </w:rPr>
          <w:tab/>
        </w:r>
        <w:r w:rsidRPr="008252A5">
          <w:rPr>
            <w:rStyle w:val="Hyperlink"/>
            <w:noProof/>
          </w:rPr>
          <w:t>Charging</w:t>
        </w:r>
        <w:r>
          <w:rPr>
            <w:noProof/>
            <w:webHidden/>
          </w:rPr>
          <w:tab/>
        </w:r>
        <w:r>
          <w:rPr>
            <w:noProof/>
            <w:webHidden/>
          </w:rPr>
          <w:fldChar w:fldCharType="begin"/>
        </w:r>
        <w:r>
          <w:rPr>
            <w:noProof/>
            <w:webHidden/>
          </w:rPr>
          <w:instrText xml:space="preserve"> PAGEREF _Toc192758108 \h </w:instrText>
        </w:r>
        <w:r>
          <w:rPr>
            <w:noProof/>
            <w:webHidden/>
          </w:rPr>
        </w:r>
        <w:r>
          <w:rPr>
            <w:noProof/>
            <w:webHidden/>
          </w:rPr>
          <w:fldChar w:fldCharType="separate"/>
        </w:r>
        <w:r>
          <w:rPr>
            <w:noProof/>
            <w:webHidden/>
          </w:rPr>
          <w:t>5</w:t>
        </w:r>
        <w:r>
          <w:rPr>
            <w:noProof/>
            <w:webHidden/>
          </w:rPr>
          <w:fldChar w:fldCharType="end"/>
        </w:r>
      </w:hyperlink>
    </w:p>
    <w:p w14:paraId="1594549E" w14:textId="74EFA9D2" w:rsidR="00E76229" w:rsidRDefault="00E76229">
      <w:pPr>
        <w:pStyle w:val="TOC3"/>
        <w:tabs>
          <w:tab w:val="left" w:pos="1540"/>
          <w:tab w:val="right" w:leader="dot" w:pos="9350"/>
        </w:tabs>
        <w:rPr>
          <w:rFonts w:asciiTheme="minorHAnsi" w:hAnsiTheme="minorHAnsi" w:cstheme="minorBidi"/>
          <w:noProof/>
          <w:kern w:val="2"/>
          <w14:ligatures w14:val="standardContextual"/>
        </w:rPr>
      </w:pPr>
      <w:hyperlink w:anchor="_Toc192758109" w:history="1">
        <w:r w:rsidRPr="008252A5">
          <w:rPr>
            <w:rStyle w:val="Hyperlink"/>
            <w:noProof/>
          </w:rPr>
          <w:t>2.9.3.</w:t>
        </w:r>
        <w:r>
          <w:rPr>
            <w:rFonts w:asciiTheme="minorHAnsi" w:hAnsiTheme="minorHAnsi" w:cstheme="minorBidi"/>
            <w:noProof/>
            <w:kern w:val="2"/>
            <w14:ligatures w14:val="standardContextual"/>
          </w:rPr>
          <w:tab/>
        </w:r>
        <w:r w:rsidRPr="008252A5">
          <w:rPr>
            <w:rStyle w:val="Hyperlink"/>
            <w:noProof/>
          </w:rPr>
          <w:t>Power Monitoring</w:t>
        </w:r>
        <w:r>
          <w:rPr>
            <w:noProof/>
            <w:webHidden/>
          </w:rPr>
          <w:tab/>
        </w:r>
        <w:r>
          <w:rPr>
            <w:noProof/>
            <w:webHidden/>
          </w:rPr>
          <w:fldChar w:fldCharType="begin"/>
        </w:r>
        <w:r>
          <w:rPr>
            <w:noProof/>
            <w:webHidden/>
          </w:rPr>
          <w:instrText xml:space="preserve"> PAGEREF _Toc192758109 \h </w:instrText>
        </w:r>
        <w:r>
          <w:rPr>
            <w:noProof/>
            <w:webHidden/>
          </w:rPr>
        </w:r>
        <w:r>
          <w:rPr>
            <w:noProof/>
            <w:webHidden/>
          </w:rPr>
          <w:fldChar w:fldCharType="separate"/>
        </w:r>
        <w:r>
          <w:rPr>
            <w:noProof/>
            <w:webHidden/>
          </w:rPr>
          <w:t>5</w:t>
        </w:r>
        <w:r>
          <w:rPr>
            <w:noProof/>
            <w:webHidden/>
          </w:rPr>
          <w:fldChar w:fldCharType="end"/>
        </w:r>
      </w:hyperlink>
    </w:p>
    <w:p w14:paraId="514CAD4F" w14:textId="767EF0A3" w:rsidR="004D2B24" w:rsidRDefault="005D451F" w:rsidP="00151791">
      <w:pPr>
        <w:pStyle w:val="SubSubTitle"/>
        <w:spacing w:before="0" w:after="0"/>
        <w:rPr>
          <w:rFonts w:eastAsiaTheme="minorEastAsia" w:cs="Arial"/>
          <w:caps/>
          <w:spacing w:val="0"/>
          <w:sz w:val="24"/>
        </w:rPr>
      </w:pPr>
      <w:r>
        <w:rPr>
          <w:rFonts w:eastAsiaTheme="minorEastAsia" w:cs="Arial"/>
          <w:caps/>
          <w:spacing w:val="0"/>
          <w:sz w:val="24"/>
        </w:rPr>
        <w:fldChar w:fldCharType="end"/>
      </w:r>
    </w:p>
    <w:p w14:paraId="268A4050" w14:textId="16658FDC" w:rsidR="00A36305" w:rsidRDefault="00A36305" w:rsidP="00872519">
      <w:pPr>
        <w:pStyle w:val="SubSubTitle"/>
        <w:spacing w:before="0" w:after="0"/>
      </w:pPr>
      <w:r>
        <w:t>Table of Figures</w:t>
      </w:r>
    </w:p>
    <w:p w14:paraId="645B0754" w14:textId="7C9B3EDC" w:rsidR="00A36305" w:rsidRPr="00103CFE" w:rsidRDefault="00E76229" w:rsidP="00872519">
      <w:pPr>
        <w:pStyle w:val="SubSubTitle"/>
        <w:spacing w:before="0" w:after="0"/>
        <w:rPr>
          <w:rFonts w:eastAsiaTheme="minorEastAsia" w:cs="Arial"/>
          <w:b w:val="0"/>
          <w:iCs w:val="0"/>
          <w:spacing w:val="0"/>
          <w:sz w:val="24"/>
        </w:rPr>
        <w:sectPr w:rsidR="00A36305" w:rsidRPr="00103CFE" w:rsidSect="0045024C">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fldSimple w:instr=" TOC \h \z \c &quot;Figure&quot; ">
        <w:r>
          <w:rPr>
            <w:b w:val="0"/>
            <w:bCs/>
            <w:noProof/>
          </w:rPr>
          <w:t>No table of figures entries found.</w:t>
        </w:r>
      </w:fldSimple>
    </w:p>
    <w:p w14:paraId="7A7C28F5" w14:textId="77777777" w:rsidR="00963F31" w:rsidRDefault="00963F31" w:rsidP="00872519">
      <w:pPr>
        <w:pStyle w:val="Heading1"/>
        <w:spacing w:before="0" w:after="0"/>
      </w:pPr>
      <w:bookmarkStart w:id="2" w:name="_Toc192758074"/>
      <w:bookmarkStart w:id="3" w:name="_Toc66457669"/>
      <w:r>
        <w:lastRenderedPageBreak/>
        <w:t>SCOPE</w:t>
      </w:r>
      <w:bookmarkEnd w:id="2"/>
    </w:p>
    <w:p w14:paraId="758D144A" w14:textId="5C63C848" w:rsidR="00963F31" w:rsidRDefault="00A84179" w:rsidP="00872519">
      <w:pPr>
        <w:spacing w:after="0"/>
        <w:jc w:val="both"/>
      </w:pPr>
      <w:r>
        <w:t>This documentation outlines the</w:t>
      </w:r>
      <w:r w:rsidR="00574BC9">
        <w:t xml:space="preserve"> </w:t>
      </w:r>
      <w:r w:rsidR="00BC7C8F">
        <w:t xml:space="preserve">hardware specifications and priorities for the design work done by the Clemson Senior design team in creating the </w:t>
      </w:r>
      <w:r w:rsidR="000D6723">
        <w:t xml:space="preserve">LoRa </w:t>
      </w:r>
      <w:r w:rsidR="005F14D1">
        <w:t>Base Station</w:t>
      </w:r>
      <w:r w:rsidR="00BC7C8F">
        <w:t xml:space="preserve"> Evaluation </w:t>
      </w:r>
      <w:r w:rsidR="00E31359">
        <w:t>Board</w:t>
      </w:r>
      <w:r w:rsidR="000D6723">
        <w:t xml:space="preserve"> and the LoRa </w:t>
      </w:r>
      <w:r w:rsidR="005F14D1">
        <w:t xml:space="preserve">Car Radio </w:t>
      </w:r>
      <w:r w:rsidR="000D6723">
        <w:t>Evaluation Board</w:t>
      </w:r>
      <w:r w:rsidR="00E31359">
        <w:t xml:space="preserve">. </w:t>
      </w:r>
    </w:p>
    <w:p w14:paraId="61893852" w14:textId="77777777" w:rsidR="00E31359" w:rsidRDefault="00E31359" w:rsidP="00872519">
      <w:pPr>
        <w:spacing w:after="0"/>
        <w:jc w:val="both"/>
      </w:pPr>
    </w:p>
    <w:p w14:paraId="6ACFA538" w14:textId="1A5098F1" w:rsidR="000D6723" w:rsidRDefault="00E31359" w:rsidP="00872519">
      <w:pPr>
        <w:spacing w:after="0"/>
        <w:jc w:val="both"/>
      </w:pPr>
      <w:r>
        <w:t>The purpose of th</w:t>
      </w:r>
      <w:r w:rsidR="000D6723">
        <w:t>ese</w:t>
      </w:r>
      <w:r>
        <w:t xml:space="preserve"> design</w:t>
      </w:r>
      <w:r w:rsidR="000D6723">
        <w:t>s</w:t>
      </w:r>
      <w:r>
        <w:t xml:space="preserve"> is to facilitate research into how LoRa radios can be used to create mesh networks for utilization on trains for various signaling and data monitoring applications. </w:t>
      </w:r>
    </w:p>
    <w:p w14:paraId="2E06BC6E" w14:textId="77777777" w:rsidR="00872519" w:rsidRDefault="00872519" w:rsidP="00872519">
      <w:pPr>
        <w:spacing w:after="0"/>
        <w:jc w:val="both"/>
      </w:pPr>
    </w:p>
    <w:p w14:paraId="7498D9D1" w14:textId="031C7AC1" w:rsidR="00A15DE0" w:rsidRPr="000D6723" w:rsidRDefault="005A595F" w:rsidP="00A15DE0">
      <w:pPr>
        <w:pStyle w:val="Heading1"/>
        <w:spacing w:before="0" w:after="0"/>
      </w:pPr>
      <w:bookmarkStart w:id="4" w:name="_Toc192758075"/>
      <w:r>
        <w:t>Design Specifications</w:t>
      </w:r>
      <w:bookmarkEnd w:id="4"/>
    </w:p>
    <w:p w14:paraId="43DF0FE5" w14:textId="6294EE52" w:rsidR="002401BF" w:rsidRDefault="002401BF" w:rsidP="002401BF">
      <w:r>
        <w:t>The evaluation board</w:t>
      </w:r>
      <w:r w:rsidR="000D6723">
        <w:t>s</w:t>
      </w:r>
      <w:r>
        <w:t xml:space="preserve"> ha</w:t>
      </w:r>
      <w:r w:rsidR="000D6723">
        <w:t>ve</w:t>
      </w:r>
      <w:r>
        <w:t xml:space="preserve"> been </w:t>
      </w:r>
      <w:proofErr w:type="gramStart"/>
      <w:r>
        <w:t>broken down</w:t>
      </w:r>
      <w:proofErr w:type="gramEnd"/>
      <w:r>
        <w:t xml:space="preserve"> into a set of subsystems. Each subsystem will have its own requirements and </w:t>
      </w:r>
      <w:r w:rsidR="000D6723">
        <w:t>p</w:t>
      </w:r>
      <w:r>
        <w:t xml:space="preserve">riority for completion. </w:t>
      </w:r>
    </w:p>
    <w:p w14:paraId="3C74BE82" w14:textId="0C5E9A6E" w:rsidR="005F14D1" w:rsidRDefault="005F14D1" w:rsidP="002401BF">
      <w:r w:rsidRPr="005F14D1">
        <w:rPr>
          <w:noProof/>
        </w:rPr>
        <w:drawing>
          <wp:inline distT="0" distB="0" distL="0" distR="0" wp14:anchorId="245727BC" wp14:editId="6A759DF1">
            <wp:extent cx="5943600" cy="2416810"/>
            <wp:effectExtent l="0" t="0" r="0" b="2540"/>
            <wp:docPr id="12" name="Picture 11" descr="Diagram&#10;&#10;Description automatically generated">
              <a:extLst xmlns:a="http://schemas.openxmlformats.org/drawingml/2006/main">
                <a:ext uri="{FF2B5EF4-FFF2-40B4-BE49-F238E27FC236}">
                  <a16:creationId xmlns:a16="http://schemas.microsoft.com/office/drawing/2014/main" id="{701B2BCD-B333-7DF4-8CDD-0FAA95565D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10;&#10;Description automatically generated">
                      <a:extLst>
                        <a:ext uri="{FF2B5EF4-FFF2-40B4-BE49-F238E27FC236}">
                          <a16:creationId xmlns:a16="http://schemas.microsoft.com/office/drawing/2014/main" id="{701B2BCD-B333-7DF4-8CDD-0FAA95565DD8}"/>
                        </a:ext>
                      </a:extLst>
                    </pic:cNvPr>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0" y="0"/>
                      <a:ext cx="5943600" cy="2416810"/>
                    </a:xfrm>
                    <a:prstGeom prst="rect">
                      <a:avLst/>
                    </a:prstGeom>
                  </pic:spPr>
                </pic:pic>
              </a:graphicData>
            </a:graphic>
          </wp:inline>
        </w:drawing>
      </w:r>
    </w:p>
    <w:p w14:paraId="146E00E4" w14:textId="266EF792" w:rsidR="00F63FAC" w:rsidRPr="00F63FAC" w:rsidRDefault="002401BF" w:rsidP="00E31359">
      <w:r>
        <w:t xml:space="preserve">Priorities are separated into primary and secondary. The goal should be to complete all the primary subsystems before work starts on secondary subsystems.  </w:t>
      </w:r>
    </w:p>
    <w:p w14:paraId="7C459F8F" w14:textId="42F44EA1" w:rsidR="002401BF" w:rsidRDefault="002401BF" w:rsidP="005A595F">
      <w:pPr>
        <w:pStyle w:val="Heading2"/>
      </w:pPr>
      <w:bookmarkStart w:id="5" w:name="_Toc192758076"/>
      <w:r>
        <w:t>Power Subsystem</w:t>
      </w:r>
      <w:r w:rsidR="00244540">
        <w:t xml:space="preserve"> (Primary)</w:t>
      </w:r>
      <w:bookmarkEnd w:id="5"/>
    </w:p>
    <w:p w14:paraId="447EDCA2" w14:textId="17DCE211" w:rsidR="002401BF" w:rsidRPr="002401BF" w:rsidRDefault="00E76229" w:rsidP="002401BF">
      <w:r>
        <w:t>(AER-LORA-HW</w:t>
      </w:r>
      <w:fldSimple w:instr=" SEQ reqnum \* MERGEFORMAT ">
        <w:r>
          <w:rPr>
            <w:noProof/>
          </w:rPr>
          <w:t>1</w:t>
        </w:r>
      </w:fldSimple>
      <w:r>
        <w:t xml:space="preserve">) </w:t>
      </w:r>
      <w:r w:rsidR="002401BF">
        <w:t>These requirements refer to how the evaluation board receives power as a whole and not how each subsystem is powered.</w:t>
      </w:r>
      <w:r w:rsidR="008F71D1">
        <w:t xml:space="preserve"> The design team may use their own skills and judgment to power each of the other subsystems from the input power described.</w:t>
      </w:r>
    </w:p>
    <w:p w14:paraId="3C9134E4" w14:textId="0A1C5716" w:rsidR="00AD49C3" w:rsidRDefault="00E90ACB" w:rsidP="005A595F">
      <w:pPr>
        <w:pStyle w:val="Heading3"/>
      </w:pPr>
      <w:bookmarkStart w:id="6" w:name="_Toc192758077"/>
      <w:r>
        <w:t>Power Input</w:t>
      </w:r>
      <w:bookmarkEnd w:id="6"/>
    </w:p>
    <w:p w14:paraId="5607F05E" w14:textId="700A17E6" w:rsidR="00882F1F" w:rsidRDefault="00B35733" w:rsidP="00E90ACB">
      <w:r>
        <w:t>(AER-LORA-HW</w:t>
      </w:r>
      <w:fldSimple w:instr=" SEQ reqnum \* MERGEFORMAT ">
        <w:r w:rsidR="00E76229">
          <w:rPr>
            <w:noProof/>
          </w:rPr>
          <w:t>2</w:t>
        </w:r>
      </w:fldSimple>
      <w:r>
        <w:t xml:space="preserve">) </w:t>
      </w:r>
      <w:r w:rsidR="00E90ACB">
        <w:t>The evaluation board shall be supplied by a single power input. This input shall be at +5VDC and shall utilize a barrel</w:t>
      </w:r>
      <w:r w:rsidR="00FD3BD9">
        <w:t>-</w:t>
      </w:r>
      <w:r w:rsidR="00E90ACB">
        <w:t xml:space="preserve">type connector. </w:t>
      </w:r>
    </w:p>
    <w:p w14:paraId="545FBE04" w14:textId="64C2799A" w:rsidR="00F97A72" w:rsidRDefault="00B23E72" w:rsidP="005A595F">
      <w:pPr>
        <w:pStyle w:val="Heading3"/>
      </w:pPr>
      <w:bookmarkStart w:id="7" w:name="_Toc192758078"/>
      <w:r>
        <w:t>P</w:t>
      </w:r>
      <w:r w:rsidR="00E90ACB">
        <w:t>ower Monitoring</w:t>
      </w:r>
      <w:bookmarkEnd w:id="7"/>
      <w:r w:rsidR="00E90ACB">
        <w:t xml:space="preserve"> </w:t>
      </w:r>
    </w:p>
    <w:p w14:paraId="4703E14F" w14:textId="29DC9FCC" w:rsidR="00E90ACB" w:rsidRDefault="006E7407" w:rsidP="00E90ACB">
      <w:r>
        <w:t>(AER-LORA-HW</w:t>
      </w:r>
      <w:fldSimple w:instr=" SEQ reqnum \* MERGEFORMAT ">
        <w:r w:rsidR="00E76229">
          <w:rPr>
            <w:noProof/>
          </w:rPr>
          <w:t>3</w:t>
        </w:r>
      </w:fldSimple>
      <w:r>
        <w:t xml:space="preserve">) </w:t>
      </w:r>
      <w:r w:rsidR="00E90ACB">
        <w:t xml:space="preserve">The evaluation board shall be capable of monitoring its own power draw from the primary power input source. </w:t>
      </w:r>
    </w:p>
    <w:p w14:paraId="08D86FC0" w14:textId="13F16C84" w:rsidR="002401BF" w:rsidRDefault="002401BF" w:rsidP="005A595F">
      <w:pPr>
        <w:pStyle w:val="Heading3"/>
      </w:pPr>
      <w:bookmarkStart w:id="8" w:name="_Toc192758079"/>
      <w:r>
        <w:lastRenderedPageBreak/>
        <w:t>Power Analysis Report</w:t>
      </w:r>
      <w:bookmarkEnd w:id="8"/>
    </w:p>
    <w:p w14:paraId="61716E36" w14:textId="47226F40" w:rsidR="001273B2" w:rsidRPr="002401BF" w:rsidRDefault="006E7407" w:rsidP="002401BF">
      <w:r>
        <w:t>(AER-LORA-HW</w:t>
      </w:r>
      <w:fldSimple w:instr=" SEQ reqnum \* MERGEFORMAT ">
        <w:r w:rsidR="00E76229">
          <w:rPr>
            <w:noProof/>
          </w:rPr>
          <w:t>4</w:t>
        </w:r>
      </w:fldSimple>
      <w:r>
        <w:t xml:space="preserve">) </w:t>
      </w:r>
      <w:r w:rsidR="002401BF">
        <w:t xml:space="preserve">The Clemson Design Team will create a report that shows the </w:t>
      </w:r>
      <w:r w:rsidR="001273B2">
        <w:t>max</w:t>
      </w:r>
      <w:r w:rsidR="002401BF">
        <w:t xml:space="preserve"> power draw of </w:t>
      </w:r>
      <w:r w:rsidR="001273B2">
        <w:t xml:space="preserve">each part on the evaluation board and how it is being supplied with the appropriate power. For switching regulator parts, the report shall also detail the calculations or simulations done to define the output </w:t>
      </w:r>
      <w:r w:rsidR="008F71D1">
        <w:t>voltage on the regulator, the power dissipation of the regulator and the stability of the regulator. For LDO regulator parts,</w:t>
      </w:r>
      <w:r w:rsidR="008F71D1" w:rsidRPr="008F71D1">
        <w:t xml:space="preserve"> </w:t>
      </w:r>
      <w:r w:rsidR="008F71D1">
        <w:t xml:space="preserve">the report shall also detail the calculations or simulations done to define the output voltage on the regulator and the power dissipation of the regulator. </w:t>
      </w:r>
    </w:p>
    <w:p w14:paraId="1BD7C429" w14:textId="57B0209C" w:rsidR="00E90ACB" w:rsidRDefault="002401BF" w:rsidP="005A595F">
      <w:pPr>
        <w:pStyle w:val="Heading2"/>
      </w:pPr>
      <w:bookmarkStart w:id="9" w:name="_Toc192758080"/>
      <w:r>
        <w:t xml:space="preserve">Local Processor </w:t>
      </w:r>
      <w:r w:rsidR="008F71D1">
        <w:t>Subsystem</w:t>
      </w:r>
      <w:r w:rsidR="00244540">
        <w:t xml:space="preserve"> (Primary)</w:t>
      </w:r>
      <w:bookmarkEnd w:id="9"/>
    </w:p>
    <w:p w14:paraId="65FA9944" w14:textId="3C70CA7B" w:rsidR="005F14D1" w:rsidRPr="005F14D1" w:rsidRDefault="005F14D1" w:rsidP="005F14D1">
      <w:pPr>
        <w:pStyle w:val="Heading3"/>
      </w:pPr>
      <w:bookmarkStart w:id="10" w:name="_Toc192758081"/>
      <w:r>
        <w:t xml:space="preserve">Base Station </w:t>
      </w:r>
      <w:r w:rsidR="00E24D57">
        <w:t>Processor</w:t>
      </w:r>
      <w:bookmarkEnd w:id="10"/>
    </w:p>
    <w:p w14:paraId="4600DF2A" w14:textId="5D6F7E3C" w:rsidR="002401BF" w:rsidRDefault="006E7407" w:rsidP="002401BF">
      <w:r>
        <w:t>(AER-LORA-HW</w:t>
      </w:r>
      <w:fldSimple w:instr=" SEQ reqnum \* MERGEFORMAT ">
        <w:r w:rsidR="00E76229">
          <w:rPr>
            <w:noProof/>
          </w:rPr>
          <w:t>5</w:t>
        </w:r>
      </w:fldSimple>
      <w:r>
        <w:t xml:space="preserve">) </w:t>
      </w:r>
      <w:r w:rsidR="008F71D1">
        <w:t xml:space="preserve">The local processor </w:t>
      </w:r>
      <w:r w:rsidR="00D42F4A">
        <w:t xml:space="preserve">for the </w:t>
      </w:r>
      <w:r w:rsidR="00E24D57">
        <w:t>base station</w:t>
      </w:r>
      <w:r w:rsidR="00D42F4A">
        <w:t xml:space="preserve"> design will be the </w:t>
      </w:r>
      <w:r w:rsidR="00D42F4A" w:rsidRPr="00D42F4A">
        <w:t>ATSAMA5D27-</w:t>
      </w:r>
      <w:r w:rsidR="00E94183">
        <w:t>D1G</w:t>
      </w:r>
      <w:r w:rsidR="00D42F4A">
        <w:t>. This unit is a System-</w:t>
      </w:r>
      <w:r w:rsidR="00E94183">
        <w:t>in-Package</w:t>
      </w:r>
      <w:r w:rsidR="00D42F4A">
        <w:t xml:space="preserve"> that incorporates some of the more complex layout issue</w:t>
      </w:r>
      <w:r w:rsidR="007229F1">
        <w:t xml:space="preserve">s, like DDR memory routing, onto a single </w:t>
      </w:r>
      <w:r w:rsidR="00E94183">
        <w:t>chip</w:t>
      </w:r>
      <w:r w:rsidR="007229F1">
        <w:t>. This gets us the performance we need without overcom</w:t>
      </w:r>
      <w:r w:rsidR="007E3128">
        <w:t>p</w:t>
      </w:r>
      <w:r w:rsidR="007229F1">
        <w:t xml:space="preserve">licating the eval design. </w:t>
      </w:r>
    </w:p>
    <w:p w14:paraId="07A861D5" w14:textId="5B9E9CC2" w:rsidR="00E24D57" w:rsidRDefault="00E24D57" w:rsidP="00E24D57">
      <w:pPr>
        <w:pStyle w:val="Heading3"/>
      </w:pPr>
      <w:bookmarkStart w:id="11" w:name="_Toc192758082"/>
      <w:r>
        <w:t>Base Station Memory</w:t>
      </w:r>
      <w:bookmarkEnd w:id="11"/>
      <w:r>
        <w:t xml:space="preserve"> </w:t>
      </w:r>
    </w:p>
    <w:p w14:paraId="748E275F" w14:textId="5F62FE51" w:rsidR="008C5C14" w:rsidRDefault="006E7407" w:rsidP="00E24D57">
      <w:r>
        <w:t>(AER-LORA-HW</w:t>
      </w:r>
      <w:fldSimple w:instr=" SEQ reqnum \* MERGEFORMAT ">
        <w:r w:rsidR="00E76229">
          <w:rPr>
            <w:noProof/>
          </w:rPr>
          <w:t>6</w:t>
        </w:r>
      </w:fldSimple>
      <w:r>
        <w:t xml:space="preserve">) </w:t>
      </w:r>
      <w:r w:rsidR="00E24D57">
        <w:t xml:space="preserve">The local processor shall have a total of at least </w:t>
      </w:r>
      <w:r w:rsidR="003C38A0">
        <w:t>1</w:t>
      </w:r>
      <w:r w:rsidR="00E24D57">
        <w:t>GB</w:t>
      </w:r>
      <w:r w:rsidR="003C38A0">
        <w:t>yte</w:t>
      </w:r>
      <w:r w:rsidR="00E24D57">
        <w:t xml:space="preserve"> of external Flash memory. </w:t>
      </w:r>
      <w:r w:rsidR="008C5C14">
        <w:t xml:space="preserve">SPI or QSPI interface </w:t>
      </w:r>
      <w:proofErr w:type="gramStart"/>
      <w:r w:rsidR="008C5C14">
        <w:t>preferred, but</w:t>
      </w:r>
      <w:proofErr w:type="gramEnd"/>
      <w:r w:rsidR="008C5C14">
        <w:t xml:space="preserve"> not required.</w:t>
      </w:r>
    </w:p>
    <w:p w14:paraId="17F5777E" w14:textId="73071BC2" w:rsidR="005F14D1" w:rsidRDefault="005F14D1" w:rsidP="005F14D1">
      <w:pPr>
        <w:pStyle w:val="Heading3"/>
      </w:pPr>
      <w:bookmarkStart w:id="12" w:name="_Toc192758083"/>
      <w:r>
        <w:t xml:space="preserve">Car Radio </w:t>
      </w:r>
      <w:r w:rsidR="003C38A0">
        <w:t>Processor</w:t>
      </w:r>
      <w:bookmarkEnd w:id="12"/>
    </w:p>
    <w:p w14:paraId="10985468" w14:textId="2531D6CA" w:rsidR="00B15B11" w:rsidRDefault="006E7407" w:rsidP="002401BF">
      <w:r>
        <w:t>(AER-LORA-HW</w:t>
      </w:r>
      <w:fldSimple w:instr=" SEQ reqnum \* MERGEFORMAT ">
        <w:r w:rsidR="00E76229">
          <w:rPr>
            <w:noProof/>
          </w:rPr>
          <w:t>7</w:t>
        </w:r>
      </w:fldSimple>
      <w:r>
        <w:t xml:space="preserve">) </w:t>
      </w:r>
      <w:r w:rsidR="00E94183">
        <w:t xml:space="preserve">The local processor for the </w:t>
      </w:r>
      <w:r w:rsidR="005F14D1">
        <w:t>Car Radio</w:t>
      </w:r>
      <w:r w:rsidR="00E94183">
        <w:t xml:space="preserve"> design shall be from the </w:t>
      </w:r>
      <w:r w:rsidR="000D6723">
        <w:t>STM32L4</w:t>
      </w:r>
      <w:r w:rsidR="00E94183">
        <w:t xml:space="preserve"> series of chips. These allow drastically reduced power needs in exchange for much lighter performance.</w:t>
      </w:r>
    </w:p>
    <w:p w14:paraId="2476DDD4" w14:textId="044E44FA" w:rsidR="003C38A0" w:rsidRDefault="003C38A0" w:rsidP="003C38A0">
      <w:pPr>
        <w:pStyle w:val="Heading3"/>
      </w:pPr>
      <w:bookmarkStart w:id="13" w:name="_Toc192758084"/>
      <w:r>
        <w:t>Car Radio Memory</w:t>
      </w:r>
      <w:bookmarkEnd w:id="13"/>
    </w:p>
    <w:p w14:paraId="682C552B" w14:textId="0892AFBB" w:rsidR="003C38A0" w:rsidRPr="003C38A0" w:rsidRDefault="006E7407" w:rsidP="003C38A0">
      <w:r>
        <w:t>(AER-LORA-HW</w:t>
      </w:r>
      <w:fldSimple w:instr=" SEQ reqnum \* MERGEFORMAT ">
        <w:r w:rsidR="00E76229">
          <w:rPr>
            <w:noProof/>
          </w:rPr>
          <w:t>8</w:t>
        </w:r>
      </w:fldSimple>
      <w:r>
        <w:t xml:space="preserve">) </w:t>
      </w:r>
      <w:r w:rsidR="003C38A0">
        <w:t xml:space="preserve">The local processor shall have a total of at least </w:t>
      </w:r>
      <w:r w:rsidR="006F6F9D">
        <w:t>64</w:t>
      </w:r>
      <w:r w:rsidR="003C38A0">
        <w:t xml:space="preserve">MBytes of external Flash memory. </w:t>
      </w:r>
      <w:r w:rsidR="008C5C14">
        <w:t xml:space="preserve">SPI or QSPI interface </w:t>
      </w:r>
      <w:proofErr w:type="gramStart"/>
      <w:r w:rsidR="008C5C14">
        <w:t>preferred, but</w:t>
      </w:r>
      <w:proofErr w:type="gramEnd"/>
      <w:r w:rsidR="008C5C14">
        <w:t xml:space="preserve"> not required. </w:t>
      </w:r>
    </w:p>
    <w:p w14:paraId="2845CC64" w14:textId="5120FB21" w:rsidR="003460D7" w:rsidRDefault="003460D7" w:rsidP="005A595F">
      <w:pPr>
        <w:pStyle w:val="Heading2"/>
      </w:pPr>
      <w:bookmarkStart w:id="14" w:name="_Toc192758085"/>
      <w:r>
        <w:t>LoRa Radio Subsystem</w:t>
      </w:r>
      <w:r w:rsidR="00BF3ADA">
        <w:t xml:space="preserve"> (Primary)</w:t>
      </w:r>
      <w:bookmarkEnd w:id="14"/>
    </w:p>
    <w:p w14:paraId="6726A9C0" w14:textId="1955057F" w:rsidR="003460D7" w:rsidRDefault="006E7407" w:rsidP="003460D7">
      <w:r>
        <w:t>(AER-LORA-HW</w:t>
      </w:r>
      <w:fldSimple w:instr=" SEQ reqnum \* MERGEFORMAT ">
        <w:r w:rsidR="00E76229">
          <w:rPr>
            <w:noProof/>
          </w:rPr>
          <w:t>9</w:t>
        </w:r>
      </w:fldSimple>
      <w:r>
        <w:t xml:space="preserve">) </w:t>
      </w:r>
      <w:r w:rsidR="003460D7">
        <w:t xml:space="preserve">The </w:t>
      </w:r>
      <w:r w:rsidR="00B80D71">
        <w:t>LoRa</w:t>
      </w:r>
      <w:r w:rsidR="003460D7">
        <w:t xml:space="preserve"> radio is </w:t>
      </w:r>
      <w:r w:rsidR="00B80D71">
        <w:t>the primary means of intercommunication between the nodes on the mesh.</w:t>
      </w:r>
    </w:p>
    <w:p w14:paraId="310DA7B5" w14:textId="55B999A6" w:rsidR="00A678E8" w:rsidRDefault="00A678E8" w:rsidP="005A595F">
      <w:pPr>
        <w:pStyle w:val="Heading3"/>
      </w:pPr>
      <w:bookmarkStart w:id="15" w:name="_Toc192758086"/>
      <w:r>
        <w:t>Chipset</w:t>
      </w:r>
      <w:bookmarkEnd w:id="15"/>
      <w:r>
        <w:t xml:space="preserve"> </w:t>
      </w:r>
    </w:p>
    <w:p w14:paraId="74A73EE2" w14:textId="664864F4" w:rsidR="005F14D1" w:rsidRPr="005F14D1" w:rsidRDefault="005F14D1" w:rsidP="005F14D1">
      <w:pPr>
        <w:pStyle w:val="Heading4"/>
      </w:pPr>
      <w:r>
        <w:t>Base Station Design</w:t>
      </w:r>
    </w:p>
    <w:p w14:paraId="0CF45169" w14:textId="58B5BF75" w:rsidR="00A678E8" w:rsidRDefault="006E7407" w:rsidP="00A678E8">
      <w:r>
        <w:t>(AER-LORA-HW</w:t>
      </w:r>
      <w:fldSimple w:instr=" SEQ reqnum \* MERGEFORMAT ">
        <w:r w:rsidR="00E76229">
          <w:rPr>
            <w:noProof/>
          </w:rPr>
          <w:t>10</w:t>
        </w:r>
      </w:fldSimple>
      <w:r>
        <w:t xml:space="preserve">) </w:t>
      </w:r>
      <w:r w:rsidR="00A678E8">
        <w:t xml:space="preserve">The </w:t>
      </w:r>
      <w:r w:rsidR="005F14D1">
        <w:t>Base Station Design</w:t>
      </w:r>
      <w:r w:rsidR="00A678E8">
        <w:t xml:space="preserve"> shall use the </w:t>
      </w:r>
      <w:r w:rsidR="00EA6F28">
        <w:t xml:space="preserve">SX1276 </w:t>
      </w:r>
      <w:r w:rsidR="00A678E8">
        <w:t xml:space="preserve">chipset. The SX1250 front end module is not required but is recommended. </w:t>
      </w:r>
    </w:p>
    <w:p w14:paraId="0766E9D7" w14:textId="13731506" w:rsidR="005F14D1" w:rsidRDefault="005F14D1" w:rsidP="005F14D1">
      <w:pPr>
        <w:pStyle w:val="Heading4"/>
      </w:pPr>
      <w:r>
        <w:t>Car Radio Design</w:t>
      </w:r>
    </w:p>
    <w:p w14:paraId="5922224A" w14:textId="02A39FFB" w:rsidR="005F14D1" w:rsidRPr="005F14D1" w:rsidRDefault="006E7407" w:rsidP="005F14D1">
      <w:r>
        <w:t>(AER-LORA-HW</w:t>
      </w:r>
      <w:fldSimple w:instr=" SEQ reqnum \* MERGEFORMAT ">
        <w:r w:rsidR="00E76229">
          <w:rPr>
            <w:noProof/>
          </w:rPr>
          <w:t>11</w:t>
        </w:r>
      </w:fldSimple>
      <w:r>
        <w:t xml:space="preserve">) </w:t>
      </w:r>
      <w:r w:rsidR="005F14D1">
        <w:t xml:space="preserve">The Car Radio Design shall use the SX1276 chipset. The SX1250 front end module is not </w:t>
      </w:r>
      <w:proofErr w:type="gramStart"/>
      <w:r w:rsidR="005F14D1">
        <w:t>required, but</w:t>
      </w:r>
      <w:proofErr w:type="gramEnd"/>
      <w:r w:rsidR="005F14D1">
        <w:t xml:space="preserve"> is recommended.</w:t>
      </w:r>
    </w:p>
    <w:p w14:paraId="78FD6A90" w14:textId="4F17ECEC" w:rsidR="00A678E8" w:rsidRDefault="00A678E8" w:rsidP="005A595F">
      <w:pPr>
        <w:pStyle w:val="Heading3"/>
      </w:pPr>
      <w:bookmarkStart w:id="16" w:name="_Toc192758087"/>
      <w:r>
        <w:lastRenderedPageBreak/>
        <w:t>Precision Timing</w:t>
      </w:r>
      <w:r w:rsidR="00B80D71">
        <w:t xml:space="preserve"> (Base Station Only)</w:t>
      </w:r>
      <w:bookmarkEnd w:id="16"/>
    </w:p>
    <w:p w14:paraId="4BDE300C" w14:textId="716AAB9F" w:rsidR="00A678E8" w:rsidRDefault="006E7407" w:rsidP="00A678E8">
      <w:r>
        <w:t>(AER-LORA-HW</w:t>
      </w:r>
      <w:fldSimple w:instr=" SEQ reqnum \* MERGEFORMAT ">
        <w:r w:rsidR="00E76229">
          <w:rPr>
            <w:noProof/>
          </w:rPr>
          <w:t>12</w:t>
        </w:r>
      </w:fldSimple>
      <w:r>
        <w:t xml:space="preserve">) </w:t>
      </w:r>
      <w:r w:rsidR="00A678E8">
        <w:t>The</w:t>
      </w:r>
      <w:r w:rsidR="00B80D71">
        <w:t xml:space="preserve"> LoRa radio chip</w:t>
      </w:r>
      <w:r w:rsidR="00A678E8">
        <w:t xml:space="preserve"> has a 1PPS (1 pulse per second) feature to improve timing accuracy. If the GPS subsystem is used, the 1PPS signal it provides shall be used to improve timing accuracy. </w:t>
      </w:r>
      <w:r w:rsidR="007E3128">
        <w:t>(See Section 2.7)</w:t>
      </w:r>
    </w:p>
    <w:p w14:paraId="6BCA99FE" w14:textId="1FFC031D" w:rsidR="0021125C" w:rsidRDefault="0021125C" w:rsidP="0021125C">
      <w:pPr>
        <w:pStyle w:val="Heading3"/>
      </w:pPr>
      <w:bookmarkStart w:id="17" w:name="_Toc192758088"/>
      <w:r>
        <w:t>RF Input</w:t>
      </w:r>
      <w:bookmarkEnd w:id="17"/>
    </w:p>
    <w:p w14:paraId="620D4563" w14:textId="517981A6" w:rsidR="0021125C" w:rsidRPr="0021125C" w:rsidRDefault="006E7407" w:rsidP="0021125C">
      <w:r>
        <w:t>(AER-LORA-HW</w:t>
      </w:r>
      <w:fldSimple w:instr=" SEQ reqnum \* MERGEFORMAT ">
        <w:r w:rsidR="00E76229">
          <w:rPr>
            <w:noProof/>
          </w:rPr>
          <w:t>13</w:t>
        </w:r>
      </w:fldSimple>
      <w:r>
        <w:t xml:space="preserve">) </w:t>
      </w:r>
      <w:r w:rsidR="0021125C">
        <w:t>The LoRa antenna shall be input through a</w:t>
      </w:r>
      <w:r w:rsidR="00CF00B5">
        <w:t>n</w:t>
      </w:r>
      <w:r w:rsidR="0021125C">
        <w:t xml:space="preserve"> SMA interface. </w:t>
      </w:r>
    </w:p>
    <w:p w14:paraId="1F3939BB" w14:textId="28C58782" w:rsidR="00A678E8" w:rsidRDefault="00442FEC" w:rsidP="005A595F">
      <w:pPr>
        <w:pStyle w:val="Heading2"/>
      </w:pPr>
      <w:bookmarkStart w:id="18" w:name="_Toc192758089"/>
      <w:r>
        <w:t>Ethernet Subsystem</w:t>
      </w:r>
      <w:r w:rsidR="00BF3ADA">
        <w:t xml:space="preserve"> (Primary)</w:t>
      </w:r>
      <w:r w:rsidR="005A595F">
        <w:t xml:space="preserve"> (</w:t>
      </w:r>
      <w:r w:rsidR="00B80D71">
        <w:t>Base Station</w:t>
      </w:r>
      <w:r w:rsidR="005A595F">
        <w:t xml:space="preserve"> Only)</w:t>
      </w:r>
      <w:bookmarkEnd w:id="18"/>
    </w:p>
    <w:p w14:paraId="7691F828" w14:textId="7B41AD89" w:rsidR="00442FEC" w:rsidRDefault="006E7407" w:rsidP="00442FEC">
      <w:r>
        <w:t>(AER-LORA-HW</w:t>
      </w:r>
      <w:fldSimple w:instr=" SEQ reqnum \* MERGEFORMAT ">
        <w:r w:rsidR="00E76229">
          <w:rPr>
            <w:noProof/>
          </w:rPr>
          <w:t>14</w:t>
        </w:r>
      </w:fldSimple>
      <w:r>
        <w:t xml:space="preserve">) </w:t>
      </w:r>
      <w:r w:rsidR="00442FEC">
        <w:t xml:space="preserve">This subsystem will be used </w:t>
      </w:r>
      <w:r w:rsidR="005A595F">
        <w:t xml:space="preserve">on the </w:t>
      </w:r>
      <w:r w:rsidR="00B7337C">
        <w:t>Base Station</w:t>
      </w:r>
      <w:r w:rsidR="005A595F">
        <w:t xml:space="preserve"> Unit to</w:t>
      </w:r>
      <w:r w:rsidR="00442FEC">
        <w:t xml:space="preserve"> backhaul collected data to another point on the network for storage and later analysis. </w:t>
      </w:r>
    </w:p>
    <w:p w14:paraId="3FAB72D3" w14:textId="088B0E19" w:rsidR="00442FEC" w:rsidRDefault="00442FEC" w:rsidP="005A595F">
      <w:pPr>
        <w:pStyle w:val="Heading3"/>
      </w:pPr>
      <w:bookmarkStart w:id="19" w:name="_Toc192758090"/>
      <w:r>
        <w:t>RJ45 Connection</w:t>
      </w:r>
      <w:bookmarkEnd w:id="19"/>
    </w:p>
    <w:p w14:paraId="2F7D9F4A" w14:textId="3DC4B4BC" w:rsidR="00442FEC" w:rsidRDefault="006E7407" w:rsidP="00442FEC">
      <w:r>
        <w:t>(AER-LORA-HW</w:t>
      </w:r>
      <w:fldSimple w:instr=" SEQ reqnum \* MERGEFORMAT ">
        <w:r w:rsidR="00E76229">
          <w:rPr>
            <w:noProof/>
          </w:rPr>
          <w:t>15</w:t>
        </w:r>
      </w:fldSimple>
      <w:r>
        <w:t xml:space="preserve">) </w:t>
      </w:r>
      <w:r w:rsidR="00442FEC">
        <w:t xml:space="preserve">The ethernet subsystem shall </w:t>
      </w:r>
      <w:commentRangeStart w:id="20"/>
      <w:r w:rsidR="00442FEC">
        <w:t xml:space="preserve">implement as </w:t>
      </w:r>
      <w:r w:rsidR="00695935">
        <w:t xml:space="preserve">a </w:t>
      </w:r>
      <w:r w:rsidR="00442FEC">
        <w:t xml:space="preserve">standard ethernet port </w:t>
      </w:r>
      <w:commentRangeEnd w:id="20"/>
      <w:r w:rsidR="001B7D56">
        <w:rPr>
          <w:rStyle w:val="CommentReference"/>
        </w:rPr>
        <w:commentReference w:id="20"/>
      </w:r>
      <w:r w:rsidR="00442FEC">
        <w:t xml:space="preserve">for communication. </w:t>
      </w:r>
    </w:p>
    <w:p w14:paraId="1D607E48" w14:textId="57E06126" w:rsidR="00442FEC" w:rsidRDefault="00442FEC" w:rsidP="00442FEC">
      <w:r>
        <w:t xml:space="preserve">Note: This means </w:t>
      </w:r>
      <w:proofErr w:type="gramStart"/>
      <w:r>
        <w:t>a RJ45</w:t>
      </w:r>
      <w:proofErr w:type="gramEnd"/>
      <w:r>
        <w:t xml:space="preserve"> connector, the standard transformer, a PHY chip, and the local processor MAC. </w:t>
      </w:r>
    </w:p>
    <w:p w14:paraId="376FB210" w14:textId="07E5A29D" w:rsidR="00442FEC" w:rsidRDefault="00442FEC" w:rsidP="005A595F">
      <w:pPr>
        <w:pStyle w:val="Heading3"/>
      </w:pPr>
      <w:bookmarkStart w:id="21" w:name="_Toc192758091"/>
      <w:r>
        <w:t>Ethernet Speed</w:t>
      </w:r>
      <w:bookmarkEnd w:id="21"/>
    </w:p>
    <w:p w14:paraId="74BFB53F" w14:textId="01807BAF" w:rsidR="00442FEC" w:rsidRDefault="006E7407" w:rsidP="00442FEC">
      <w:r>
        <w:t>(AER-LORA-HW</w:t>
      </w:r>
      <w:fldSimple w:instr=" SEQ reqnum \* MERGEFORMAT ">
        <w:r w:rsidR="00E76229">
          <w:rPr>
            <w:noProof/>
          </w:rPr>
          <w:t>16</w:t>
        </w:r>
      </w:fldSimple>
      <w:r>
        <w:t xml:space="preserve">) </w:t>
      </w:r>
      <w:r w:rsidR="00442FEC">
        <w:t xml:space="preserve">The ethernet subsystem shall support at least </w:t>
      </w:r>
      <w:r w:rsidR="00BF3ADA">
        <w:t xml:space="preserve">10/100Mbps communication rates. </w:t>
      </w:r>
    </w:p>
    <w:p w14:paraId="6CAD07B7" w14:textId="79637772" w:rsidR="00BF3ADA" w:rsidRDefault="00BF3ADA" w:rsidP="005A595F">
      <w:pPr>
        <w:pStyle w:val="Heading2"/>
      </w:pPr>
      <w:bookmarkStart w:id="22" w:name="_Toc192758092"/>
      <w:r>
        <w:t>USB Debug Port (Primary)</w:t>
      </w:r>
      <w:bookmarkEnd w:id="22"/>
      <w:r>
        <w:t xml:space="preserve"> </w:t>
      </w:r>
    </w:p>
    <w:p w14:paraId="6FED7421" w14:textId="346D04E3" w:rsidR="00BF3ADA" w:rsidRDefault="006E7407" w:rsidP="00BF3ADA">
      <w:r>
        <w:t>(AER-LORA-HW</w:t>
      </w:r>
      <w:fldSimple w:instr=" SEQ reqnum \* MERGEFORMAT ">
        <w:r w:rsidR="00E76229">
          <w:rPr>
            <w:noProof/>
          </w:rPr>
          <w:t>17</w:t>
        </w:r>
      </w:fldSimple>
      <w:r>
        <w:t xml:space="preserve">) </w:t>
      </w:r>
      <w:r w:rsidR="00BF3ADA">
        <w:t xml:space="preserve">This subsystem will allow </w:t>
      </w:r>
      <w:r w:rsidR="00695935">
        <w:t>seamless</w:t>
      </w:r>
      <w:commentRangeStart w:id="23"/>
      <w:r w:rsidR="00BF3ADA">
        <w:t xml:space="preserve"> </w:t>
      </w:r>
      <w:commentRangeEnd w:id="23"/>
      <w:r w:rsidR="0060133C">
        <w:rPr>
          <w:rStyle w:val="CommentReference"/>
        </w:rPr>
        <w:commentReference w:id="23"/>
      </w:r>
      <w:r w:rsidR="00BF3ADA">
        <w:t xml:space="preserve">connection and communication between the SW team’s computers and the eval board. </w:t>
      </w:r>
    </w:p>
    <w:p w14:paraId="0F3D2B59" w14:textId="77777777" w:rsidR="00BF3ADA" w:rsidRDefault="00BF3ADA" w:rsidP="005A595F">
      <w:pPr>
        <w:pStyle w:val="Heading3"/>
      </w:pPr>
      <w:bookmarkStart w:id="24" w:name="_Toc192758093"/>
      <w:r>
        <w:t>Debug Terminal</w:t>
      </w:r>
      <w:bookmarkEnd w:id="24"/>
    </w:p>
    <w:p w14:paraId="489ABB15" w14:textId="570997A9" w:rsidR="00BF3ADA" w:rsidRDefault="006E7407" w:rsidP="00BF3ADA">
      <w:r>
        <w:t>(AER-LORA-HW</w:t>
      </w:r>
      <w:fldSimple w:instr=" SEQ reqnum \* MERGEFORMAT ">
        <w:r w:rsidR="00E76229">
          <w:rPr>
            <w:noProof/>
          </w:rPr>
          <w:t>18</w:t>
        </w:r>
      </w:fldSimple>
      <w:r>
        <w:t xml:space="preserve">) </w:t>
      </w:r>
      <w:r w:rsidR="00BF3ADA">
        <w:t xml:space="preserve">The USB port shall allow serial communication with the evaluation board for debugging purposes. </w:t>
      </w:r>
    </w:p>
    <w:p w14:paraId="03277510" w14:textId="4BC7E3E0" w:rsidR="00BF3ADA" w:rsidRDefault="00463905" w:rsidP="005A595F">
      <w:pPr>
        <w:pStyle w:val="Heading3"/>
      </w:pPr>
      <w:bookmarkStart w:id="25" w:name="_Toc192758094"/>
      <w:r>
        <w:t>Programming Terminal</w:t>
      </w:r>
      <w:bookmarkEnd w:id="25"/>
    </w:p>
    <w:p w14:paraId="4F75DCFA" w14:textId="394B18F3" w:rsidR="00463905" w:rsidRDefault="006E7407" w:rsidP="00463905">
      <w:r>
        <w:t>(AER-LORA-HW</w:t>
      </w:r>
      <w:fldSimple w:instr=" SEQ reqnum \* MERGEFORMAT ">
        <w:r w:rsidR="00E76229">
          <w:rPr>
            <w:noProof/>
          </w:rPr>
          <w:t>19</w:t>
        </w:r>
      </w:fldSimple>
      <w:r>
        <w:t xml:space="preserve">) </w:t>
      </w:r>
      <w:r w:rsidR="00463905">
        <w:t xml:space="preserve">The USB port shall allow programming updates to the local processor. </w:t>
      </w:r>
    </w:p>
    <w:p w14:paraId="2E528042" w14:textId="13E0DB12" w:rsidR="00463905" w:rsidRDefault="00463905" w:rsidP="005A595F">
      <w:pPr>
        <w:pStyle w:val="Heading2"/>
      </w:pPr>
      <w:bookmarkStart w:id="26" w:name="_Toc192758095"/>
      <w:r>
        <w:t>External IO (Primary)</w:t>
      </w:r>
      <w:bookmarkEnd w:id="26"/>
    </w:p>
    <w:p w14:paraId="55A3321C" w14:textId="57923184" w:rsidR="00463905" w:rsidRDefault="006E7407" w:rsidP="00463905">
      <w:r>
        <w:t>(AER-LORA-HW</w:t>
      </w:r>
      <w:fldSimple w:instr=" SEQ reqnum \* MERGEFORMAT ">
        <w:r w:rsidR="00E76229">
          <w:rPr>
            <w:noProof/>
          </w:rPr>
          <w:t>20</w:t>
        </w:r>
      </w:fldSimple>
      <w:r>
        <w:t xml:space="preserve">) </w:t>
      </w:r>
      <w:r w:rsidR="00463905">
        <w:t xml:space="preserve">The evaluation board will be implementing a set of external IO for use in testing signaling across the mesh network. </w:t>
      </w:r>
      <w:r w:rsidR="00793647">
        <w:t xml:space="preserve">Separate </w:t>
      </w:r>
      <w:r w:rsidR="00C46B01">
        <w:t>b</w:t>
      </w:r>
      <w:r w:rsidR="00793647">
        <w:t>reakout board will be made to utilize this header.</w:t>
      </w:r>
    </w:p>
    <w:p w14:paraId="3E34E503" w14:textId="03349B53" w:rsidR="00463905" w:rsidRDefault="00463905" w:rsidP="005A595F">
      <w:pPr>
        <w:pStyle w:val="Heading3"/>
      </w:pPr>
      <w:bookmarkStart w:id="27" w:name="_Toc192758096"/>
      <w:r>
        <w:lastRenderedPageBreak/>
        <w:t>External Header</w:t>
      </w:r>
      <w:bookmarkEnd w:id="27"/>
    </w:p>
    <w:p w14:paraId="2B557D45" w14:textId="28454541" w:rsidR="00463905" w:rsidRDefault="006E7407" w:rsidP="00463905">
      <w:r>
        <w:t>(AER-LORA-HW</w:t>
      </w:r>
      <w:fldSimple w:instr=" SEQ reqnum \* MERGEFORMAT ">
        <w:r w:rsidR="00E76229">
          <w:rPr>
            <w:noProof/>
          </w:rPr>
          <w:t>21</w:t>
        </w:r>
      </w:fldSimple>
      <w:r>
        <w:t xml:space="preserve">) </w:t>
      </w:r>
      <w:r w:rsidR="00463905">
        <w:t>The evaluation board shall implement a 2</w:t>
      </w:r>
      <w:ins w:id="28" w:author="Tony Lleonart" w:date="2025-09-18T20:30:00Z" w16du:dateUtc="2025-09-19T00:30:00Z">
        <w:r w:rsidR="007A48C7">
          <w:t>-</w:t>
        </w:r>
      </w:ins>
      <w:del w:id="29" w:author="Tony Lleonart" w:date="2025-09-18T20:30:00Z" w16du:dateUtc="2025-09-19T00:30:00Z">
        <w:r w:rsidR="00463905" w:rsidDel="007A48C7">
          <w:delText xml:space="preserve"> </w:delText>
        </w:r>
      </w:del>
      <w:r w:rsidR="00463905">
        <w:t>row</w:t>
      </w:r>
      <w:ins w:id="30" w:author="Tony Lleonart" w:date="2025-09-18T20:30:00Z" w16du:dateUtc="2025-09-19T00:30:00Z">
        <w:r w:rsidR="007A48C7">
          <w:t>,</w:t>
        </w:r>
      </w:ins>
      <w:r w:rsidR="00463905">
        <w:t xml:space="preserve"> 100</w:t>
      </w:r>
      <w:ins w:id="31" w:author="Tony Lleonart" w:date="2025-09-18T20:30:00Z" w16du:dateUtc="2025-09-19T00:30:00Z">
        <w:r w:rsidR="007A48C7">
          <w:t>-</w:t>
        </w:r>
      </w:ins>
      <w:r w:rsidR="00463905">
        <w:t xml:space="preserve">mil header </w:t>
      </w:r>
      <w:r w:rsidR="00793647">
        <w:t xml:space="preserve">for external IO use. </w:t>
      </w:r>
    </w:p>
    <w:p w14:paraId="294340C1" w14:textId="476195A7" w:rsidR="00793647" w:rsidRDefault="00793647" w:rsidP="00463905">
      <w:r>
        <w:t>One row will be for signals,</w:t>
      </w:r>
      <w:ins w:id="32" w:author="Tony Lleonart" w:date="2025-09-18T20:30:00Z" w16du:dateUtc="2025-09-19T00:30:00Z">
        <w:r w:rsidR="007A48C7">
          <w:t xml:space="preserve"> and</w:t>
        </w:r>
      </w:ins>
      <w:r>
        <w:t xml:space="preserve"> the other row will be GND. This way</w:t>
      </w:r>
      <w:ins w:id="33" w:author="Tony Lleonart" w:date="2025-09-18T20:30:00Z" w16du:dateUtc="2025-09-19T00:30:00Z">
        <w:r w:rsidR="00103AA3">
          <w:t>,</w:t>
        </w:r>
      </w:ins>
      <w:r>
        <w:t xml:space="preserve"> each signal shall have its own dedicated GND pin. </w:t>
      </w:r>
    </w:p>
    <w:p w14:paraId="73E76C4E" w14:textId="7D80A9FD" w:rsidR="00793647" w:rsidRDefault="00793647" w:rsidP="00463905">
      <w:r>
        <w:t xml:space="preserve">The header shall have the following signal types and quantities implemented on it. </w:t>
      </w:r>
    </w:p>
    <w:p w14:paraId="29ED73A9" w14:textId="4517C404" w:rsidR="00793647" w:rsidRDefault="00793647" w:rsidP="00793647">
      <w:pPr>
        <w:pStyle w:val="ListParagraph"/>
        <w:numPr>
          <w:ilvl w:val="0"/>
          <w:numId w:val="36"/>
        </w:numPr>
      </w:pPr>
      <w:r>
        <w:t xml:space="preserve">8x GPIO signals </w:t>
      </w:r>
    </w:p>
    <w:p w14:paraId="732C43AE" w14:textId="37E4F6F7" w:rsidR="00793647" w:rsidRDefault="00793647" w:rsidP="00793647">
      <w:pPr>
        <w:pStyle w:val="ListParagraph"/>
        <w:numPr>
          <w:ilvl w:val="0"/>
          <w:numId w:val="36"/>
        </w:numPr>
      </w:pPr>
      <w:r>
        <w:t>2x DAC signals</w:t>
      </w:r>
    </w:p>
    <w:p w14:paraId="591525D9" w14:textId="404085C0" w:rsidR="00793647" w:rsidRDefault="00793647" w:rsidP="00793647">
      <w:pPr>
        <w:pStyle w:val="ListParagraph"/>
        <w:numPr>
          <w:ilvl w:val="0"/>
          <w:numId w:val="36"/>
        </w:numPr>
      </w:pPr>
      <w:r>
        <w:t xml:space="preserve">2x ADC signals </w:t>
      </w:r>
    </w:p>
    <w:p w14:paraId="76FA9F6C" w14:textId="24EC2507" w:rsidR="00793647" w:rsidRDefault="00793647" w:rsidP="00793647">
      <w:pPr>
        <w:pStyle w:val="ListParagraph"/>
        <w:numPr>
          <w:ilvl w:val="0"/>
          <w:numId w:val="36"/>
        </w:numPr>
      </w:pPr>
      <w:r>
        <w:t xml:space="preserve">1x UART Serial Interface </w:t>
      </w:r>
      <w:r w:rsidRPr="00793647">
        <w:t>(serial interfaces may use the same pins and be swappable)</w:t>
      </w:r>
    </w:p>
    <w:p w14:paraId="42E1ABA4" w14:textId="54762F8E" w:rsidR="00793647" w:rsidRDefault="00793647" w:rsidP="00793647">
      <w:pPr>
        <w:pStyle w:val="ListParagraph"/>
        <w:numPr>
          <w:ilvl w:val="0"/>
          <w:numId w:val="36"/>
        </w:numPr>
      </w:pPr>
      <w:r>
        <w:t xml:space="preserve">1x I2C Serial Interface </w:t>
      </w:r>
      <w:r w:rsidRPr="00793647">
        <w:t>(serial interfaces may use the same pins and be swappable)</w:t>
      </w:r>
    </w:p>
    <w:p w14:paraId="0469F50E" w14:textId="7906F272" w:rsidR="00793647" w:rsidRDefault="00793647" w:rsidP="00793647">
      <w:pPr>
        <w:pStyle w:val="ListParagraph"/>
        <w:numPr>
          <w:ilvl w:val="0"/>
          <w:numId w:val="36"/>
        </w:numPr>
      </w:pPr>
      <w:r>
        <w:t>1x SPI Serial Interface</w:t>
      </w:r>
      <w:r w:rsidRPr="00793647">
        <w:rPr>
          <w:rFonts w:ascii="Calibri" w:hAnsi="Calibri" w:cs="Calibri"/>
          <w:sz w:val="22"/>
          <w:szCs w:val="22"/>
        </w:rPr>
        <w:t xml:space="preserve"> </w:t>
      </w:r>
      <w:r w:rsidRPr="00793647">
        <w:t>(serial interfaces may use the same pins and be swappable)</w:t>
      </w:r>
    </w:p>
    <w:p w14:paraId="620D01E0" w14:textId="730F69B0" w:rsidR="00793647" w:rsidRDefault="00793647" w:rsidP="00793647">
      <w:pPr>
        <w:pStyle w:val="ListParagraph"/>
        <w:numPr>
          <w:ilvl w:val="0"/>
          <w:numId w:val="36"/>
        </w:numPr>
      </w:pPr>
      <w:r>
        <w:t>2x +3.3V Power pins</w:t>
      </w:r>
    </w:p>
    <w:p w14:paraId="5C972A7E" w14:textId="65DE605F" w:rsidR="00CE788C" w:rsidRDefault="00CE788C" w:rsidP="005A595F">
      <w:pPr>
        <w:pStyle w:val="Heading3"/>
      </w:pPr>
      <w:bookmarkStart w:id="34" w:name="_Toc192758097"/>
      <w:r>
        <w:t>Common Pinout</w:t>
      </w:r>
      <w:bookmarkEnd w:id="34"/>
    </w:p>
    <w:p w14:paraId="430A7CB8" w14:textId="1BEAC842" w:rsidR="00CE788C" w:rsidRDefault="006E7407" w:rsidP="00CE788C">
      <w:r>
        <w:t>(AER-LORA-HW</w:t>
      </w:r>
      <w:fldSimple w:instr=" SEQ reqnum \* MERGEFORMAT ">
        <w:r w:rsidR="00E76229">
          <w:rPr>
            <w:noProof/>
          </w:rPr>
          <w:t>22</w:t>
        </w:r>
      </w:fldSimple>
      <w:r>
        <w:t xml:space="preserve">) </w:t>
      </w:r>
      <w:r w:rsidR="00CE788C">
        <w:t xml:space="preserve">The </w:t>
      </w:r>
      <w:r w:rsidR="00B80D71">
        <w:t>e</w:t>
      </w:r>
      <w:r w:rsidR="00CE788C">
        <w:t xml:space="preserve">xternal IO header shall have the same pinout on both the </w:t>
      </w:r>
      <w:r w:rsidR="00B80D71">
        <w:t>Base Station</w:t>
      </w:r>
      <w:r w:rsidR="00CE788C">
        <w:t xml:space="preserve"> and </w:t>
      </w:r>
      <w:r w:rsidR="00B80D71">
        <w:t>Car Radio Designs.</w:t>
      </w:r>
    </w:p>
    <w:p w14:paraId="44496CE2" w14:textId="169BE935" w:rsidR="009E0DC7" w:rsidRDefault="009E0DC7" w:rsidP="009E0DC7">
      <w:pPr>
        <w:pStyle w:val="Heading3"/>
      </w:pPr>
      <w:bookmarkStart w:id="35" w:name="_Toc192758098"/>
      <w:r>
        <w:t>Signal Levels</w:t>
      </w:r>
      <w:bookmarkEnd w:id="35"/>
    </w:p>
    <w:p w14:paraId="374C5BA1" w14:textId="475CE40F" w:rsidR="009E0DC7" w:rsidRPr="009E0DC7" w:rsidRDefault="006E7407" w:rsidP="009E0DC7">
      <w:r>
        <w:t>(AER-LORA-HW</w:t>
      </w:r>
      <w:fldSimple w:instr=" SEQ reqnum \* MERGEFORMAT ">
        <w:r w:rsidR="00E76229">
          <w:rPr>
            <w:noProof/>
          </w:rPr>
          <w:t>23</w:t>
        </w:r>
      </w:fldSimple>
      <w:r>
        <w:t xml:space="preserve">) </w:t>
      </w:r>
      <w:r w:rsidR="009E0DC7">
        <w:t xml:space="preserve">All pins on the external IO header shall be tolerant to voltage levels from 0V to +3.3VDC.  </w:t>
      </w:r>
    </w:p>
    <w:p w14:paraId="6FCBD4EE" w14:textId="165242AF" w:rsidR="007229F1" w:rsidRDefault="007229F1" w:rsidP="005A595F">
      <w:pPr>
        <w:pStyle w:val="Heading2"/>
      </w:pPr>
      <w:bookmarkStart w:id="36" w:name="_Toc192758099"/>
      <w:r>
        <w:t>GPS Subsystem (Secondary)</w:t>
      </w:r>
      <w:bookmarkEnd w:id="36"/>
      <w:r>
        <w:t xml:space="preserve"> </w:t>
      </w:r>
    </w:p>
    <w:p w14:paraId="4200A93E" w14:textId="67EB8644" w:rsidR="007229F1" w:rsidRDefault="006E7407" w:rsidP="007229F1">
      <w:r>
        <w:t>(AER-LORA-HW</w:t>
      </w:r>
      <w:fldSimple w:instr=" SEQ reqnum \* MERGEFORMAT ">
        <w:r w:rsidR="00E76229">
          <w:rPr>
            <w:noProof/>
          </w:rPr>
          <w:t>24</w:t>
        </w:r>
      </w:fldSimple>
      <w:r>
        <w:t xml:space="preserve">) </w:t>
      </w:r>
      <w:r w:rsidR="007229F1">
        <w:t xml:space="preserve">GPS </w:t>
      </w:r>
      <w:proofErr w:type="spellStart"/>
      <w:r w:rsidR="007229F1">
        <w:t>locationing</w:t>
      </w:r>
      <w:proofErr w:type="spellEnd"/>
      <w:r w:rsidR="007229F1">
        <w:t xml:space="preserve"> may be necessary for several of the </w:t>
      </w:r>
      <w:proofErr w:type="spellStart"/>
      <w:r w:rsidR="007229F1">
        <w:t>locationing</w:t>
      </w:r>
      <w:proofErr w:type="spellEnd"/>
      <w:r w:rsidR="007229F1">
        <w:t xml:space="preserve"> features we would like to implement in the future. </w:t>
      </w:r>
    </w:p>
    <w:p w14:paraId="6AF5CFDC" w14:textId="5EB49A6A" w:rsidR="007229F1" w:rsidRDefault="00B67B4C" w:rsidP="005A595F">
      <w:pPr>
        <w:pStyle w:val="Heading3"/>
      </w:pPr>
      <w:bookmarkStart w:id="37" w:name="_Toc192758100"/>
      <w:r>
        <w:t>Chipset</w:t>
      </w:r>
      <w:bookmarkEnd w:id="37"/>
      <w:r>
        <w:t xml:space="preserve"> </w:t>
      </w:r>
    </w:p>
    <w:p w14:paraId="53BCF24A" w14:textId="53B0C8D4" w:rsidR="00B67B4C" w:rsidRDefault="006E7407" w:rsidP="00B67B4C">
      <w:r>
        <w:t>(AER-LORA-HW</w:t>
      </w:r>
      <w:fldSimple w:instr=" SEQ reqnum \* MERGEFORMAT ">
        <w:r w:rsidR="00E76229">
          <w:rPr>
            <w:noProof/>
          </w:rPr>
          <w:t>25</w:t>
        </w:r>
      </w:fldSimple>
      <w:r>
        <w:t xml:space="preserve">) </w:t>
      </w:r>
      <w:r w:rsidR="00B67B4C">
        <w:t xml:space="preserve">The eval board shall use a </w:t>
      </w:r>
      <w:proofErr w:type="spellStart"/>
      <w:r w:rsidR="00B67B4C">
        <w:t>Ublox</w:t>
      </w:r>
      <w:proofErr w:type="spellEnd"/>
      <w:r w:rsidR="00B67B4C">
        <w:t xml:space="preserve"> M8 or M10 series chip or module. </w:t>
      </w:r>
    </w:p>
    <w:p w14:paraId="5EB4BD61" w14:textId="66490BB2" w:rsidR="00B67B4C" w:rsidRDefault="00B67B4C" w:rsidP="00B67B4C">
      <w:r>
        <w:t xml:space="preserve">Additionally, the module </w:t>
      </w:r>
      <w:proofErr w:type="gramStart"/>
      <w:r>
        <w:t>shall</w:t>
      </w:r>
      <w:proofErr w:type="gramEnd"/>
      <w:r>
        <w:t xml:space="preserve"> have a 1PPS output for the LoRa radio module. </w:t>
      </w:r>
    </w:p>
    <w:p w14:paraId="4959A635" w14:textId="600EAE07" w:rsidR="00B67B4C" w:rsidRDefault="00B67B4C" w:rsidP="005A595F">
      <w:pPr>
        <w:pStyle w:val="Heading3"/>
      </w:pPr>
      <w:bookmarkStart w:id="38" w:name="_Toc192758101"/>
      <w:r>
        <w:t>Common Selection</w:t>
      </w:r>
      <w:bookmarkEnd w:id="38"/>
    </w:p>
    <w:p w14:paraId="6F3F080A" w14:textId="0CD01FC6" w:rsidR="00B80D71" w:rsidRDefault="006E7407" w:rsidP="00B80D71">
      <w:r>
        <w:t>(AER-LORA-HW</w:t>
      </w:r>
      <w:fldSimple w:instr=" SEQ reqnum \* MERGEFORMAT ">
        <w:r w:rsidR="00E76229">
          <w:rPr>
            <w:noProof/>
          </w:rPr>
          <w:t>26</w:t>
        </w:r>
      </w:fldSimple>
      <w:r>
        <w:t xml:space="preserve">) </w:t>
      </w:r>
      <w:r w:rsidR="00B80D71">
        <w:t>The Base Station and Car Radio Designs shall use the same chip or module.</w:t>
      </w:r>
    </w:p>
    <w:p w14:paraId="11ABBA25" w14:textId="43F0D61A" w:rsidR="0021125C" w:rsidRDefault="0021125C" w:rsidP="0021125C">
      <w:pPr>
        <w:pStyle w:val="Heading3"/>
      </w:pPr>
      <w:bookmarkStart w:id="39" w:name="_Toc192758102"/>
      <w:r>
        <w:t>RF Input</w:t>
      </w:r>
      <w:bookmarkEnd w:id="39"/>
    </w:p>
    <w:p w14:paraId="3A8C42FD" w14:textId="1DB20141" w:rsidR="0021125C" w:rsidRDefault="006E7407" w:rsidP="0021125C">
      <w:r>
        <w:t>(AER-LORA-HW</w:t>
      </w:r>
      <w:fldSimple w:instr=" SEQ reqnum \* MERGEFORMAT ">
        <w:r w:rsidR="00E76229">
          <w:rPr>
            <w:noProof/>
          </w:rPr>
          <w:t>27</w:t>
        </w:r>
      </w:fldSimple>
      <w:r>
        <w:t xml:space="preserve">) </w:t>
      </w:r>
      <w:r w:rsidR="0021125C">
        <w:t xml:space="preserve">The GPS antenna shall be input through a SMA interface. </w:t>
      </w:r>
    </w:p>
    <w:p w14:paraId="5A80D83C" w14:textId="77C49FB7" w:rsidR="00B67B4C" w:rsidRDefault="00B67B4C" w:rsidP="005A595F">
      <w:pPr>
        <w:pStyle w:val="Heading2"/>
      </w:pPr>
      <w:bookmarkStart w:id="40" w:name="_Toc192758103"/>
      <w:r>
        <w:lastRenderedPageBreak/>
        <w:t>IMU Subsystem (Secondary)</w:t>
      </w:r>
      <w:bookmarkEnd w:id="40"/>
      <w:r>
        <w:t xml:space="preserve"> </w:t>
      </w:r>
    </w:p>
    <w:p w14:paraId="49D09EB5" w14:textId="42DEAA1F" w:rsidR="00B67B4C" w:rsidRDefault="006E7407" w:rsidP="00B67B4C">
      <w:r>
        <w:t>(AER-LORA-HW</w:t>
      </w:r>
      <w:fldSimple w:instr=" SEQ reqnum \* MERGEFORMAT ">
        <w:r w:rsidR="00E76229">
          <w:rPr>
            <w:noProof/>
          </w:rPr>
          <w:t>28</w:t>
        </w:r>
      </w:fldSimple>
      <w:r>
        <w:t xml:space="preserve">) </w:t>
      </w:r>
      <w:r w:rsidR="00B67B4C">
        <w:t>The IMU system will primarily be used for “Wake on Motion” functionality.</w:t>
      </w:r>
    </w:p>
    <w:p w14:paraId="712A53CE" w14:textId="414524D4" w:rsidR="00584C91" w:rsidRDefault="00584C91" w:rsidP="005A595F">
      <w:pPr>
        <w:pStyle w:val="Heading3"/>
      </w:pPr>
      <w:bookmarkStart w:id="41" w:name="_Toc192758104"/>
      <w:r>
        <w:t>Sensing</w:t>
      </w:r>
      <w:bookmarkEnd w:id="41"/>
      <w:r>
        <w:t xml:space="preserve"> </w:t>
      </w:r>
    </w:p>
    <w:p w14:paraId="3D89B1B3" w14:textId="4250C2FD" w:rsidR="00584C91" w:rsidRPr="00584C91" w:rsidRDefault="006E7407" w:rsidP="00584C91">
      <w:r>
        <w:t>(AER-LORA-HW</w:t>
      </w:r>
      <w:fldSimple w:instr=" SEQ reqnum \* MERGEFORMAT ">
        <w:r w:rsidR="00E76229">
          <w:rPr>
            <w:noProof/>
          </w:rPr>
          <w:t>29</w:t>
        </w:r>
      </w:fldSimple>
      <w:r>
        <w:t xml:space="preserve">) </w:t>
      </w:r>
      <w:r w:rsidR="00584C91">
        <w:t xml:space="preserve">The IMU shall be </w:t>
      </w:r>
      <w:r w:rsidR="009E0DC7">
        <w:t>6</w:t>
      </w:r>
      <w:r w:rsidR="00584C91">
        <w:t xml:space="preserve"> </w:t>
      </w:r>
      <w:r w:rsidR="0021125C">
        <w:t xml:space="preserve">or 9 </w:t>
      </w:r>
      <w:r w:rsidR="00584C91">
        <w:t xml:space="preserve">axis sensing. </w:t>
      </w:r>
    </w:p>
    <w:p w14:paraId="30874C76" w14:textId="4082B36E" w:rsidR="00B67B4C" w:rsidRDefault="00B67B4C" w:rsidP="005A595F">
      <w:pPr>
        <w:pStyle w:val="Heading3"/>
      </w:pPr>
      <w:bookmarkStart w:id="42" w:name="_Toc192758105"/>
      <w:r>
        <w:t>Common Selection</w:t>
      </w:r>
      <w:bookmarkEnd w:id="42"/>
    </w:p>
    <w:p w14:paraId="468A3E3E" w14:textId="7628A9A8" w:rsidR="00584C91" w:rsidRDefault="006E7407" w:rsidP="00584C91">
      <w:r>
        <w:t>(AER-LORA-HW</w:t>
      </w:r>
      <w:fldSimple w:instr=" SEQ reqnum \* MERGEFORMAT ">
        <w:r w:rsidR="00E76229">
          <w:rPr>
            <w:noProof/>
          </w:rPr>
          <w:t>30</w:t>
        </w:r>
      </w:fldSimple>
      <w:r>
        <w:t xml:space="preserve">) </w:t>
      </w:r>
      <w:r w:rsidR="00584C91">
        <w:t xml:space="preserve">The </w:t>
      </w:r>
      <w:r w:rsidR="00B80D71">
        <w:t>Base Station</w:t>
      </w:r>
      <w:r w:rsidR="00584C91">
        <w:t xml:space="preserve"> and </w:t>
      </w:r>
      <w:r w:rsidR="00B80D71">
        <w:t>Car Radio</w:t>
      </w:r>
      <w:r w:rsidR="00584C91">
        <w:t xml:space="preserve"> Design</w:t>
      </w:r>
      <w:r w:rsidR="00B80D71">
        <w:t>s</w:t>
      </w:r>
      <w:r w:rsidR="00584C91">
        <w:t xml:space="preserve"> shall use the same chip.</w:t>
      </w:r>
    </w:p>
    <w:p w14:paraId="2D0CAE79" w14:textId="15EB64D4" w:rsidR="00584C91" w:rsidRDefault="00584C91" w:rsidP="005A595F">
      <w:pPr>
        <w:pStyle w:val="Heading2"/>
      </w:pPr>
      <w:bookmarkStart w:id="43" w:name="_Toc192758106"/>
      <w:r>
        <w:t>Battery Power Subsystem (Secondary)</w:t>
      </w:r>
      <w:r w:rsidR="005A595F">
        <w:t xml:space="preserve"> (</w:t>
      </w:r>
      <w:r w:rsidR="00B80D71">
        <w:t>Car Radio</w:t>
      </w:r>
      <w:r w:rsidR="005A595F">
        <w:t xml:space="preserve"> Only)</w:t>
      </w:r>
      <w:bookmarkEnd w:id="43"/>
    </w:p>
    <w:p w14:paraId="3C4A7E89" w14:textId="04CC941E" w:rsidR="00584C91" w:rsidRDefault="006E7407" w:rsidP="00584C91">
      <w:r>
        <w:t>(AER-LORA-HW</w:t>
      </w:r>
      <w:fldSimple w:instr=" SEQ reqnum \* MERGEFORMAT ">
        <w:r w:rsidR="00E76229">
          <w:rPr>
            <w:noProof/>
          </w:rPr>
          <w:t>31</w:t>
        </w:r>
      </w:fldSimple>
      <w:r>
        <w:t xml:space="preserve">) </w:t>
      </w:r>
      <w:r w:rsidR="00584C91">
        <w:t xml:space="preserve">The </w:t>
      </w:r>
      <w:r w:rsidR="00B80D71">
        <w:t>Car Radio</w:t>
      </w:r>
      <w:r w:rsidR="00584C91">
        <w:t xml:space="preserve"> design is expected to be </w:t>
      </w:r>
      <w:commentRangeStart w:id="44"/>
      <w:r w:rsidR="00584C91">
        <w:t xml:space="preserve">low power </w:t>
      </w:r>
      <w:commentRangeEnd w:id="44"/>
      <w:r w:rsidR="00497CD0">
        <w:rPr>
          <w:rStyle w:val="CommentReference"/>
        </w:rPr>
        <w:commentReference w:id="44"/>
      </w:r>
      <w:r w:rsidR="00584C91">
        <w:t xml:space="preserve">and battery operated. </w:t>
      </w:r>
    </w:p>
    <w:p w14:paraId="2E0152FC" w14:textId="13BB1380" w:rsidR="00E94183" w:rsidRDefault="00E94183" w:rsidP="005A595F">
      <w:pPr>
        <w:pStyle w:val="Heading3"/>
      </w:pPr>
      <w:bookmarkStart w:id="45" w:name="_Toc192758107"/>
      <w:r>
        <w:t>Hot Swapping</w:t>
      </w:r>
      <w:bookmarkEnd w:id="45"/>
    </w:p>
    <w:p w14:paraId="7C7169D2" w14:textId="0F2E8651" w:rsidR="00E94183" w:rsidRDefault="006E7407" w:rsidP="00E94183">
      <w:r>
        <w:t>(AER-LORA-HW</w:t>
      </w:r>
      <w:fldSimple w:instr=" SEQ reqnum \* MERGEFORMAT ">
        <w:r w:rsidR="00E76229">
          <w:rPr>
            <w:noProof/>
          </w:rPr>
          <w:t>32</w:t>
        </w:r>
      </w:fldSimple>
      <w:r>
        <w:t xml:space="preserve">) </w:t>
      </w:r>
      <w:r w:rsidR="00E94183">
        <w:t xml:space="preserve">The unit must swap </w:t>
      </w:r>
      <w:r w:rsidR="000F769D">
        <w:t>back and forth between</w:t>
      </w:r>
      <w:r w:rsidR="00E94183">
        <w:t xml:space="preserve"> battery power </w:t>
      </w:r>
      <w:r w:rsidR="000F769D">
        <w:t>and</w:t>
      </w:r>
      <w:r w:rsidR="00E94183">
        <w:t xml:space="preserve"> primary power</w:t>
      </w:r>
      <w:r w:rsidR="000F769D">
        <w:t xml:space="preserve"> during operation, without interruption. When primary power is </w:t>
      </w:r>
      <w:del w:id="46" w:author="Tony Lleonart" w:date="2025-09-18T20:39:00Z" w16du:dateUtc="2025-09-19T00:39:00Z">
        <w:r w:rsidR="000F769D" w:rsidDel="001F1534">
          <w:delText xml:space="preserve">a </w:delText>
        </w:r>
      </w:del>
      <w:r w:rsidR="000F769D">
        <w:t xml:space="preserve">applied, </w:t>
      </w:r>
      <w:proofErr w:type="gramStart"/>
      <w:r w:rsidR="000F769D">
        <w:t>swap to</w:t>
      </w:r>
      <w:proofErr w:type="gramEnd"/>
      <w:r w:rsidR="000F769D">
        <w:t xml:space="preserve"> it. When primary power is removed, swap </w:t>
      </w:r>
      <w:proofErr w:type="gramStart"/>
      <w:r w:rsidR="000F769D">
        <w:t>to</w:t>
      </w:r>
      <w:proofErr w:type="gramEnd"/>
      <w:r w:rsidR="000F769D">
        <w:t xml:space="preserve"> battery. </w:t>
      </w:r>
    </w:p>
    <w:p w14:paraId="5D20511C" w14:textId="2F314398" w:rsidR="000F769D" w:rsidRDefault="000F769D" w:rsidP="005A595F">
      <w:pPr>
        <w:pStyle w:val="Heading3"/>
      </w:pPr>
      <w:bookmarkStart w:id="47" w:name="_Toc192758108"/>
      <w:r>
        <w:t>Charging</w:t>
      </w:r>
      <w:bookmarkEnd w:id="47"/>
    </w:p>
    <w:p w14:paraId="1E685C29" w14:textId="4B6437FE" w:rsidR="005A595F" w:rsidRDefault="006E7407" w:rsidP="000F769D">
      <w:r>
        <w:t>(AER-LORA-HW</w:t>
      </w:r>
      <w:fldSimple w:instr=" SEQ reqnum \* MERGEFORMAT ">
        <w:r w:rsidR="00E76229">
          <w:rPr>
            <w:noProof/>
          </w:rPr>
          <w:t>33</w:t>
        </w:r>
      </w:fldSimple>
      <w:r>
        <w:t xml:space="preserve">) </w:t>
      </w:r>
      <w:r w:rsidR="000F769D">
        <w:t xml:space="preserve">When the unit is plugged into primary power it shall charge the battery. </w:t>
      </w:r>
    </w:p>
    <w:p w14:paraId="2A3C06ED" w14:textId="3BC60C57" w:rsidR="000F769D" w:rsidRPr="000F769D" w:rsidRDefault="005A595F" w:rsidP="000F769D">
      <w:r>
        <w:t>When the battery is full, the unit shall swap to trickle charge to protect the battery from overcharge degradation.</w:t>
      </w:r>
    </w:p>
    <w:p w14:paraId="1F8F04DB" w14:textId="53B79A3B" w:rsidR="000F769D" w:rsidRPr="00E94183" w:rsidRDefault="000F769D" w:rsidP="005A595F">
      <w:pPr>
        <w:pStyle w:val="Heading3"/>
      </w:pPr>
      <w:r>
        <w:t xml:space="preserve"> </w:t>
      </w:r>
      <w:bookmarkStart w:id="48" w:name="_Toc192758109"/>
      <w:r>
        <w:t>Power Monitoring</w:t>
      </w:r>
      <w:bookmarkEnd w:id="48"/>
    </w:p>
    <w:p w14:paraId="49A073C6" w14:textId="40D8CF41" w:rsidR="00B67B4C" w:rsidRPr="00B67B4C" w:rsidRDefault="006E7407" w:rsidP="00B67B4C">
      <w:r>
        <w:t>(AER-LORA-HW</w:t>
      </w:r>
      <w:fldSimple w:instr=" SEQ reqnum \* MERGEFORMAT ">
        <w:r w:rsidR="00E76229">
          <w:rPr>
            <w:noProof/>
          </w:rPr>
          <w:t>34</w:t>
        </w:r>
      </w:fldSimple>
      <w:r>
        <w:t xml:space="preserve">) </w:t>
      </w:r>
      <w:r w:rsidR="000F769D">
        <w:t>The unit shall be able to monitor and report battery levels</w:t>
      </w:r>
      <w:r w:rsidR="005A595F">
        <w:t>.</w:t>
      </w:r>
      <w:r w:rsidR="000F769D">
        <w:t xml:space="preserve"> </w:t>
      </w:r>
    </w:p>
    <w:p w14:paraId="3523496A" w14:textId="77777777" w:rsidR="00CE788C" w:rsidRPr="00CE788C" w:rsidRDefault="00CE788C" w:rsidP="00CE788C"/>
    <w:bookmarkEnd w:id="3"/>
    <w:p w14:paraId="4E816CDF" w14:textId="54CC1CD3" w:rsidR="003A12FA" w:rsidRDefault="003A12FA" w:rsidP="00D24145">
      <w:pPr>
        <w:keepNext/>
        <w:spacing w:after="0"/>
        <w:jc w:val="center"/>
      </w:pPr>
    </w:p>
    <w:sectPr w:rsidR="003A12FA" w:rsidSect="0080309D">
      <w:footerReference w:type="default" r:id="rId22"/>
      <w:pgSz w:w="12240" w:h="15840"/>
      <w:pgMar w:top="1152" w:right="1440" w:bottom="1152"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ony Lleonart" w:date="2025-09-18T20:46:00Z" w:initials="TL">
    <w:p w14:paraId="0F88C47C" w14:textId="77777777" w:rsidR="00530C7E" w:rsidRDefault="00530C7E" w:rsidP="00530C7E">
      <w:pPr>
        <w:pStyle w:val="CommentText"/>
      </w:pPr>
      <w:r>
        <w:rPr>
          <w:rStyle w:val="CommentReference"/>
        </w:rPr>
        <w:annotationRef/>
      </w:r>
      <w:r>
        <w:t>AE304193-001, based on Table 2-1 of the bring-up procedure</w:t>
      </w:r>
    </w:p>
  </w:comment>
  <w:comment w:id="20" w:author="Tony Lleonart" w:date="2025-09-18T20:23:00Z" w:initials="TL">
    <w:p w14:paraId="2F303B25" w14:textId="5C5CB3F1" w:rsidR="001B7D56" w:rsidRDefault="001B7D56" w:rsidP="001B7D56">
      <w:pPr>
        <w:pStyle w:val="CommentText"/>
      </w:pPr>
      <w:r>
        <w:rPr>
          <w:rStyle w:val="CommentReference"/>
        </w:rPr>
        <w:annotationRef/>
      </w:r>
      <w:r>
        <w:t>Rephrase to “be implemented as a standard ethernet port”</w:t>
      </w:r>
    </w:p>
  </w:comment>
  <w:comment w:id="23" w:author="Tony Lleonart" w:date="2025-09-18T20:25:00Z" w:initials="TL">
    <w:p w14:paraId="20B2456A" w14:textId="77777777" w:rsidR="0060133C" w:rsidRDefault="0060133C" w:rsidP="0060133C">
      <w:pPr>
        <w:pStyle w:val="CommentText"/>
      </w:pPr>
      <w:r>
        <w:rPr>
          <w:rStyle w:val="CommentReference"/>
        </w:rPr>
        <w:annotationRef/>
      </w:r>
      <w:r>
        <w:t>Perhaps replace with “seamless”. Suggestion may not capture author’s intent.</w:t>
      </w:r>
    </w:p>
  </w:comment>
  <w:comment w:id="44" w:author="Tony Lleonart" w:date="2025-09-18T20:38:00Z" w:initials="TL">
    <w:p w14:paraId="751EB211" w14:textId="77777777" w:rsidR="00497CD0" w:rsidRDefault="00497CD0" w:rsidP="00497CD0">
      <w:pPr>
        <w:pStyle w:val="CommentText"/>
      </w:pPr>
      <w:r>
        <w:rPr>
          <w:rStyle w:val="CommentReference"/>
        </w:rPr>
        <w:annotationRef/>
      </w:r>
      <w:r>
        <w:t>“Low power” is subjective. Probably want to either specify a threshold or rephrase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88C47C" w15:done="1"/>
  <w15:commentEx w15:paraId="2F303B25" w15:done="1"/>
  <w15:commentEx w15:paraId="20B2456A" w15:done="1"/>
  <w15:commentEx w15:paraId="751EB21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C88424" w16cex:dateUtc="2025-09-19T00:46:00Z"/>
  <w16cex:commentExtensible w16cex:durableId="120BDABB" w16cex:dateUtc="2025-09-19T00:23:00Z"/>
  <w16cex:commentExtensible w16cex:durableId="11E79136" w16cex:dateUtc="2025-09-19T00:25:00Z"/>
  <w16cex:commentExtensible w16cex:durableId="46CA528A" w16cex:dateUtc="2025-09-19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88C47C" w16cid:durableId="58C88424"/>
  <w16cid:commentId w16cid:paraId="2F303B25" w16cid:durableId="120BDABB"/>
  <w16cid:commentId w16cid:paraId="20B2456A" w16cid:durableId="11E79136"/>
  <w16cid:commentId w16cid:paraId="751EB211" w16cid:durableId="46CA5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96A44" w14:textId="77777777" w:rsidR="00297D4D" w:rsidRDefault="00297D4D" w:rsidP="00EA7A96">
      <w:pPr>
        <w:spacing w:after="0" w:line="240" w:lineRule="auto"/>
      </w:pPr>
      <w:r>
        <w:separator/>
      </w:r>
    </w:p>
  </w:endnote>
  <w:endnote w:type="continuationSeparator" w:id="0">
    <w:p w14:paraId="1E354716" w14:textId="77777777" w:rsidR="00297D4D" w:rsidRDefault="00297D4D" w:rsidP="00EA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6CDE" w14:textId="2A7696C9" w:rsidR="00CA58DE" w:rsidRPr="00066CA1" w:rsidRDefault="00CA58DE" w:rsidP="00E759A6">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933354">
      <w:rPr>
        <w:sz w:val="20"/>
        <w:szCs w:val="20"/>
      </w:rPr>
      <w:t>AE302086-001</w:t>
    </w:r>
    <w:r w:rsidRPr="00066CA1">
      <w:rPr>
        <w:sz w:val="20"/>
        <w:szCs w:val="20"/>
      </w:rPr>
      <w:fldChar w:fldCharType="end"/>
    </w:r>
    <w:r w:rsidRPr="00066CA1">
      <w:rPr>
        <w:sz w:val="20"/>
        <w:szCs w:val="20"/>
      </w:rPr>
      <w:tab/>
    </w:r>
  </w:p>
  <w:p w14:paraId="24B85698" w14:textId="4C744652" w:rsidR="00CA58DE" w:rsidRPr="00E759A6" w:rsidRDefault="00CA58DE" w:rsidP="00E759A6">
    <w:pPr>
      <w:pStyle w:val="Footer"/>
      <w:tabs>
        <w:tab w:val="clear" w:pos="4680"/>
      </w:tabs>
      <w:rPr>
        <w:noProof/>
        <w:sz w:val="20"/>
        <w:szCs w:val="20"/>
      </w:rPr>
    </w:pPr>
    <w:r w:rsidRPr="00066CA1">
      <w:rPr>
        <w:sz w:val="20"/>
        <w:szCs w:val="20"/>
      </w:rPr>
      <w:t>Revision:</w:t>
    </w:r>
    <w:r w:rsidR="0080309D">
      <w:rPr>
        <w:sz w:val="20"/>
        <w:szCs w:val="20"/>
      </w:rPr>
      <w:t xml:space="preserve"> L3</w:t>
    </w:r>
    <w:proofErr w:type="gramStart"/>
    <w:r w:rsidR="0080309D">
      <w:rPr>
        <w:sz w:val="20"/>
        <w:szCs w:val="20"/>
      </w:rPr>
      <w:t>-</w:t>
    </w:r>
    <w:r w:rsidRPr="00066CA1">
      <w:rPr>
        <w:sz w:val="20"/>
        <w:szCs w:val="20"/>
      </w:rPr>
      <w:t xml:space="preserve">  Date</w:t>
    </w:r>
    <w:proofErr w:type="gramEnd"/>
    <w:r w:rsidRPr="00066CA1">
      <w:rPr>
        <w:sz w:val="20"/>
        <w:szCs w:val="20"/>
      </w:rPr>
      <w:t>:</w:t>
    </w:r>
    <w:r w:rsidR="0080309D">
      <w:rPr>
        <w:sz w:val="20"/>
        <w:szCs w:val="20"/>
      </w:rPr>
      <w:t xml:space="preserve"> 15 January 2025</w:t>
    </w:r>
    <w:r w:rsidRPr="00066CA1">
      <w:rPr>
        <w:sz w:val="20"/>
        <w:szCs w:val="20"/>
      </w:rPr>
      <w:tab/>
    </w:r>
    <w:r w:rsidRPr="00E759A6">
      <w:rPr>
        <w:sz w:val="20"/>
        <w:szCs w:val="20"/>
      </w:rPr>
      <w:t xml:space="preserve">Page </w:t>
    </w:r>
    <w:sdt>
      <w:sdtPr>
        <w:rPr>
          <w:sz w:val="20"/>
          <w:szCs w:val="20"/>
        </w:rPr>
        <w:id w:val="1701968996"/>
        <w:docPartObj>
          <w:docPartGallery w:val="Page Numbers (Bottom of Page)"/>
          <w:docPartUnique/>
        </w:docPartObj>
      </w:sdtPr>
      <w:sdtEndPr>
        <w:rPr>
          <w:noProof/>
        </w:rPr>
      </w:sdtEndPr>
      <w:sdtContent>
        <w:r w:rsidRPr="00E759A6">
          <w:rPr>
            <w:sz w:val="20"/>
            <w:szCs w:val="20"/>
          </w:rPr>
          <w:fldChar w:fldCharType="begin"/>
        </w:r>
        <w:r w:rsidRPr="00E759A6">
          <w:rPr>
            <w:sz w:val="20"/>
            <w:szCs w:val="20"/>
          </w:rPr>
          <w:instrText xml:space="preserve"> PAGE   \* MERGEFORMAT </w:instrText>
        </w:r>
        <w:r w:rsidRPr="00E759A6">
          <w:rPr>
            <w:sz w:val="20"/>
            <w:szCs w:val="20"/>
          </w:rPr>
          <w:fldChar w:fldCharType="separate"/>
        </w:r>
        <w:r>
          <w:rPr>
            <w:noProof/>
            <w:sz w:val="20"/>
            <w:szCs w:val="20"/>
          </w:rPr>
          <w:t>ii</w:t>
        </w:r>
        <w:r w:rsidRPr="00E759A6">
          <w:rPr>
            <w:noProof/>
            <w:sz w:val="20"/>
            <w:szCs w:val="20"/>
          </w:rPr>
          <w:fldChar w:fldCharType="end"/>
        </w:r>
      </w:sdtContent>
    </w:sdt>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852948"/>
      <w:docPartObj>
        <w:docPartGallery w:val="Page Numbers (Bottom of Page)"/>
        <w:docPartUnique/>
      </w:docPartObj>
    </w:sdtPr>
    <w:sdtEndPr>
      <w:rPr>
        <w:noProof/>
      </w:rPr>
    </w:sdtEndPr>
    <w:sdtContent>
      <w:p w14:paraId="3CC41D7C" w14:textId="26F838AB" w:rsidR="00F50FB8" w:rsidRDefault="00F50FB8" w:rsidP="00F50FB8">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933354">
          <w:rPr>
            <w:sz w:val="20"/>
            <w:szCs w:val="20"/>
          </w:rPr>
          <w:t>AE302086-001</w:t>
        </w:r>
        <w:r w:rsidRPr="00066CA1">
          <w:rPr>
            <w:sz w:val="20"/>
            <w:szCs w:val="20"/>
          </w:rPr>
          <w:fldChar w:fldCharType="end"/>
        </w:r>
      </w:p>
      <w:p w14:paraId="4C6B7E72" w14:textId="04DDCA20" w:rsidR="00F50FB8" w:rsidRPr="00F50FB8" w:rsidRDefault="00F50FB8" w:rsidP="00151791">
        <w:pPr>
          <w:pStyle w:val="Footer"/>
          <w:jc w:val="both"/>
        </w:pPr>
        <w:r w:rsidRPr="00066CA1">
          <w:rPr>
            <w:sz w:val="20"/>
            <w:szCs w:val="20"/>
          </w:rPr>
          <w:t>Revision:</w:t>
        </w:r>
        <w:r>
          <w:rPr>
            <w:sz w:val="20"/>
            <w:szCs w:val="20"/>
          </w:rPr>
          <w:t xml:space="preserve"> L3</w:t>
        </w:r>
        <w:proofErr w:type="gramStart"/>
        <w:r>
          <w:rPr>
            <w:sz w:val="20"/>
            <w:szCs w:val="20"/>
          </w:rPr>
          <w:t>-</w:t>
        </w:r>
        <w:r w:rsidRPr="00066CA1">
          <w:rPr>
            <w:sz w:val="20"/>
            <w:szCs w:val="20"/>
          </w:rPr>
          <w:t xml:space="preserve">  Date</w:t>
        </w:r>
        <w:proofErr w:type="gramEnd"/>
        <w:r w:rsidRPr="00066CA1">
          <w:rPr>
            <w:sz w:val="20"/>
            <w:szCs w:val="20"/>
          </w:rPr>
          <w:t>:</w:t>
        </w:r>
        <w:r>
          <w:rPr>
            <w:sz w:val="20"/>
            <w:szCs w:val="20"/>
          </w:rPr>
          <w:t xml:space="preserve"> 15 January 2025</w:t>
        </w:r>
        <w:r w:rsidR="00151791">
          <w:rPr>
            <w:sz w:val="20"/>
            <w:szCs w:val="20"/>
          </w:rPr>
          <w:tab/>
        </w:r>
        <w:r w:rsidR="00151791">
          <w:rPr>
            <w:sz w:val="20"/>
            <w:szCs w:val="20"/>
          </w:rPr>
          <w:tab/>
          <w:t xml:space="preserve">Page </w:t>
        </w:r>
        <w:r w:rsidRPr="00151791">
          <w:rPr>
            <w:sz w:val="20"/>
            <w:szCs w:val="20"/>
          </w:rPr>
          <w:fldChar w:fldCharType="begin"/>
        </w:r>
        <w:r w:rsidRPr="00151791">
          <w:rPr>
            <w:sz w:val="20"/>
            <w:szCs w:val="20"/>
          </w:rPr>
          <w:instrText xml:space="preserve"> PAGE   \* MERGEFORMAT </w:instrText>
        </w:r>
        <w:r w:rsidRPr="00151791">
          <w:rPr>
            <w:sz w:val="20"/>
            <w:szCs w:val="20"/>
          </w:rPr>
          <w:fldChar w:fldCharType="separate"/>
        </w:r>
        <w:r w:rsidRPr="00151791">
          <w:rPr>
            <w:noProof/>
            <w:sz w:val="20"/>
            <w:szCs w:val="20"/>
          </w:rPr>
          <w:t>2</w:t>
        </w:r>
        <w:r w:rsidRPr="00151791">
          <w:rP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978235"/>
      <w:docPartObj>
        <w:docPartGallery w:val="Page Numbers (Bottom of Page)"/>
        <w:docPartUnique/>
      </w:docPartObj>
    </w:sdtPr>
    <w:sdtEndPr>
      <w:rPr>
        <w:noProof/>
      </w:rPr>
    </w:sdtEndPr>
    <w:sdtContent>
      <w:p w14:paraId="53B088F4" w14:textId="4B951322" w:rsidR="00151791" w:rsidRDefault="00151791" w:rsidP="00151791">
        <w:pPr>
          <w:pStyle w:val="Footer"/>
          <w:pBdr>
            <w:top w:val="single" w:sz="12" w:space="1" w:color="auto"/>
          </w:pBdr>
          <w:tabs>
            <w:tab w:val="clear" w:pos="4680"/>
          </w:tabs>
          <w:rPr>
            <w:sz w:val="20"/>
            <w:szCs w:val="20"/>
          </w:rPr>
        </w:pPr>
        <w:r w:rsidRPr="00066CA1">
          <w:rPr>
            <w:sz w:val="20"/>
            <w:szCs w:val="20"/>
          </w:rPr>
          <w:t xml:space="preserve">Document Number: </w:t>
        </w:r>
        <w:r w:rsidRPr="00066CA1">
          <w:rPr>
            <w:sz w:val="20"/>
            <w:szCs w:val="20"/>
          </w:rPr>
          <w:fldChar w:fldCharType="begin"/>
        </w:r>
        <w:r w:rsidRPr="00066CA1">
          <w:rPr>
            <w:sz w:val="20"/>
            <w:szCs w:val="20"/>
          </w:rPr>
          <w:instrText xml:space="preserve"> DOCPROPERTY  "Document number"  \* MERGEFORMAT </w:instrText>
        </w:r>
        <w:r w:rsidRPr="00066CA1">
          <w:rPr>
            <w:sz w:val="20"/>
            <w:szCs w:val="20"/>
          </w:rPr>
          <w:fldChar w:fldCharType="separate"/>
        </w:r>
        <w:r w:rsidR="00933354">
          <w:rPr>
            <w:sz w:val="20"/>
            <w:szCs w:val="20"/>
          </w:rPr>
          <w:t>AE302086-001</w:t>
        </w:r>
        <w:r w:rsidRPr="00066CA1">
          <w:rPr>
            <w:sz w:val="20"/>
            <w:szCs w:val="20"/>
          </w:rPr>
          <w:fldChar w:fldCharType="end"/>
        </w:r>
      </w:p>
      <w:p w14:paraId="5CDE966C" w14:textId="2F9743B5" w:rsidR="00505772" w:rsidRDefault="00151791" w:rsidP="00151791">
        <w:pPr>
          <w:pStyle w:val="Footer"/>
          <w:jc w:val="both"/>
          <w:rPr>
            <w:noProof/>
          </w:rPr>
        </w:pPr>
        <w:r w:rsidRPr="00066CA1">
          <w:rPr>
            <w:sz w:val="20"/>
            <w:szCs w:val="20"/>
          </w:rPr>
          <w:t>Revision:</w:t>
        </w:r>
        <w:r>
          <w:rPr>
            <w:sz w:val="20"/>
            <w:szCs w:val="20"/>
          </w:rPr>
          <w:t xml:space="preserve"> L3</w:t>
        </w:r>
        <w:proofErr w:type="gramStart"/>
        <w:r>
          <w:rPr>
            <w:sz w:val="20"/>
            <w:szCs w:val="20"/>
          </w:rPr>
          <w:t>-</w:t>
        </w:r>
        <w:r w:rsidRPr="00066CA1">
          <w:rPr>
            <w:sz w:val="20"/>
            <w:szCs w:val="20"/>
          </w:rPr>
          <w:t xml:space="preserve">  Date</w:t>
        </w:r>
        <w:proofErr w:type="gramEnd"/>
        <w:r w:rsidRPr="00066CA1">
          <w:rPr>
            <w:sz w:val="20"/>
            <w:szCs w:val="20"/>
          </w:rPr>
          <w:t>:</w:t>
        </w:r>
        <w:r>
          <w:rPr>
            <w:sz w:val="20"/>
            <w:szCs w:val="20"/>
          </w:rPr>
          <w:t xml:space="preserve"> 15 January 2025</w:t>
        </w:r>
        <w:r>
          <w:rPr>
            <w:sz w:val="20"/>
            <w:szCs w:val="20"/>
          </w:rPr>
          <w:tab/>
        </w:r>
        <w:r>
          <w:rPr>
            <w:sz w:val="20"/>
            <w:szCs w:val="20"/>
          </w:rPr>
          <w:tab/>
          <w:t xml:space="preserve">Page </w:t>
        </w:r>
        <w:r w:rsidRPr="00151791">
          <w:rPr>
            <w:sz w:val="20"/>
            <w:szCs w:val="20"/>
          </w:rPr>
          <w:fldChar w:fldCharType="begin"/>
        </w:r>
        <w:r w:rsidRPr="00151791">
          <w:rPr>
            <w:sz w:val="20"/>
            <w:szCs w:val="20"/>
          </w:rPr>
          <w:instrText xml:space="preserve"> PAGE   \* MERGEFORMAT </w:instrText>
        </w:r>
        <w:r w:rsidRPr="00151791">
          <w:rPr>
            <w:sz w:val="20"/>
            <w:szCs w:val="20"/>
          </w:rPr>
          <w:fldChar w:fldCharType="separate"/>
        </w:r>
        <w:r w:rsidRPr="00151791">
          <w:rPr>
            <w:sz w:val="20"/>
            <w:szCs w:val="20"/>
          </w:rPr>
          <w:t>1</w:t>
        </w:r>
        <w:r w:rsidRPr="00151791">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980A4" w14:textId="77777777" w:rsidR="00297D4D" w:rsidRDefault="00297D4D" w:rsidP="00EA7A96">
      <w:pPr>
        <w:spacing w:after="0" w:line="240" w:lineRule="auto"/>
      </w:pPr>
      <w:r>
        <w:separator/>
      </w:r>
    </w:p>
  </w:footnote>
  <w:footnote w:type="continuationSeparator" w:id="0">
    <w:p w14:paraId="3CBC7B4E" w14:textId="77777777" w:rsidR="00297D4D" w:rsidRDefault="00297D4D" w:rsidP="00EA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A5C5" w14:textId="20DF2EF9" w:rsidR="0045024C" w:rsidRDefault="00695935" w:rsidP="0045024C">
    <w:pPr>
      <w:pStyle w:val="Header"/>
      <w:pBdr>
        <w:bottom w:val="single" w:sz="12" w:space="1" w:color="auto"/>
      </w:pBdr>
      <w:tabs>
        <w:tab w:val="clear" w:pos="4680"/>
        <w:tab w:val="left" w:pos="2331"/>
      </w:tabs>
    </w:pPr>
    <w:sdt>
      <w:sdtPr>
        <w:alias w:val="Category"/>
        <w:tag w:val=""/>
        <w:id w:val="-1682962298"/>
        <w:dataBinding w:prefixMappings="xmlns:ns0='http://purl.org/dc/elements/1.1/' xmlns:ns1='http://schemas.openxmlformats.org/package/2006/metadata/core-properties' " w:xpath="/ns1:coreProperties[1]/ns1:category[1]" w:storeItemID="{6C3C8BC8-F283-45AE-878A-BAB7291924A1}"/>
        <w:text/>
      </w:sdtPr>
      <w:sdtEndPr/>
      <w:sdtContent>
        <w:r w:rsidR="005F14D1">
          <w:t>Clemson Senior Design</w:t>
        </w:r>
      </w:sdtContent>
    </w:sdt>
    <w:r w:rsidR="0045024C">
      <w:tab/>
    </w:r>
    <w:r w:rsidR="0045024C">
      <w:tab/>
    </w:r>
    <w:sdt>
      <w:sdtPr>
        <w:alias w:val="Title"/>
        <w:tag w:val=""/>
        <w:id w:val="1060284803"/>
        <w:dataBinding w:prefixMappings="xmlns:ns0='http://purl.org/dc/elements/1.1/' xmlns:ns1='http://schemas.openxmlformats.org/package/2006/metadata/core-properties' " w:xpath="/ns1:coreProperties[1]/ns0:title[1]" w:storeItemID="{6C3C8BC8-F283-45AE-878A-BAB7291924A1}"/>
        <w:text/>
      </w:sdtPr>
      <w:sdtEndPr/>
      <w:sdtContent>
        <w:r w:rsidR="00591A51">
          <w:t>LoRa Radio Evaluation Design Requirements</w:t>
        </w:r>
      </w:sdtContent>
    </w:sdt>
  </w:p>
  <w:p w14:paraId="6C64F569" w14:textId="77777777" w:rsidR="0045024C" w:rsidRDefault="0045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75FB4" w14:textId="53B06170" w:rsidR="00CA58DE" w:rsidRDefault="00695935" w:rsidP="005A3E35">
    <w:pPr>
      <w:pStyle w:val="Header"/>
      <w:pBdr>
        <w:bottom w:val="single" w:sz="12" w:space="1" w:color="auto"/>
      </w:pBdr>
      <w:tabs>
        <w:tab w:val="clear" w:pos="4680"/>
        <w:tab w:val="left" w:pos="2331"/>
      </w:tabs>
    </w:pPr>
    <w:sdt>
      <w:sdtPr>
        <w:alias w:val="Category"/>
        <w:tag w:val=""/>
        <w:id w:val="-912007529"/>
        <w:dataBinding w:prefixMappings="xmlns:ns0='http://purl.org/dc/elements/1.1/' xmlns:ns1='http://schemas.openxmlformats.org/package/2006/metadata/core-properties' " w:xpath="/ns1:coreProperties[1]/ns1:category[1]" w:storeItemID="{6C3C8BC8-F283-45AE-878A-BAB7291924A1}"/>
        <w:text/>
      </w:sdtPr>
      <w:sdtEndPr/>
      <w:sdtContent>
        <w:r w:rsidR="005F14D1">
          <w:t>Clemson Senior Design</w:t>
        </w:r>
      </w:sdtContent>
    </w:sdt>
    <w:r w:rsidR="005A3E35">
      <w:tab/>
    </w:r>
    <w:r w:rsidR="005A3E35">
      <w:tab/>
    </w:r>
    <w:sdt>
      <w:sdtPr>
        <w:alias w:val="Title"/>
        <w:tag w:val=""/>
        <w:id w:val="-1263830457"/>
        <w:dataBinding w:prefixMappings="xmlns:ns0='http://purl.org/dc/elements/1.1/' xmlns:ns1='http://schemas.openxmlformats.org/package/2006/metadata/core-properties' " w:xpath="/ns1:coreProperties[1]/ns0:title[1]" w:storeItemID="{6C3C8BC8-F283-45AE-878A-BAB7291924A1}"/>
        <w:text/>
      </w:sdtPr>
      <w:sdtEndPr/>
      <w:sdtContent>
        <w:r w:rsidR="00591A51">
          <w:t>LoRa Radio Evaluation Design Requirements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055EC5"/>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007DBD"/>
    <w:multiLevelType w:val="hybridMultilevel"/>
    <w:tmpl w:val="9C1A14F6"/>
    <w:lvl w:ilvl="0" w:tplc="D3E0B014">
      <w:start w:val="2"/>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D6200"/>
    <w:multiLevelType w:val="hybridMultilevel"/>
    <w:tmpl w:val="B8CE5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63175"/>
    <w:multiLevelType w:val="hybridMultilevel"/>
    <w:tmpl w:val="18000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C4491"/>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BC7B8C"/>
    <w:multiLevelType w:val="hybridMultilevel"/>
    <w:tmpl w:val="7B3415BC"/>
    <w:lvl w:ilvl="0" w:tplc="838C2D2C">
      <w:start w:val="1"/>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E455B"/>
    <w:multiLevelType w:val="hybridMultilevel"/>
    <w:tmpl w:val="EFBC9150"/>
    <w:lvl w:ilvl="0" w:tplc="7480ED1C">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413F0"/>
    <w:multiLevelType w:val="hybridMultilevel"/>
    <w:tmpl w:val="3B92A56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B2854"/>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F4D65"/>
    <w:multiLevelType w:val="hybridMultilevel"/>
    <w:tmpl w:val="9C7A816A"/>
    <w:lvl w:ilvl="0" w:tplc="BBD67A56">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42E09"/>
    <w:multiLevelType w:val="hybridMultilevel"/>
    <w:tmpl w:val="82A0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E7236"/>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30948"/>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8658C"/>
    <w:multiLevelType w:val="hybridMultilevel"/>
    <w:tmpl w:val="B4F24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22D08"/>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611CA"/>
    <w:multiLevelType w:val="hybridMultilevel"/>
    <w:tmpl w:val="91D63C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4A60C7"/>
    <w:multiLevelType w:val="hybridMultilevel"/>
    <w:tmpl w:val="E03E4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D7177"/>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D7000"/>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42252"/>
    <w:multiLevelType w:val="hybridMultilevel"/>
    <w:tmpl w:val="CBDE9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472264"/>
    <w:multiLevelType w:val="hybridMultilevel"/>
    <w:tmpl w:val="39A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83ADD"/>
    <w:multiLevelType w:val="hybridMultilevel"/>
    <w:tmpl w:val="CBB45A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66703A"/>
    <w:multiLevelType w:val="hybridMultilevel"/>
    <w:tmpl w:val="6C2E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954B3"/>
    <w:multiLevelType w:val="hybridMultilevel"/>
    <w:tmpl w:val="1C901E8C"/>
    <w:lvl w:ilvl="0" w:tplc="72908B7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56F5B"/>
    <w:multiLevelType w:val="hybridMultilevel"/>
    <w:tmpl w:val="29CAA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E5C47"/>
    <w:multiLevelType w:val="multilevel"/>
    <w:tmpl w:val="1326DF1C"/>
    <w:numStyleLink w:val="AppendixHeadings"/>
  </w:abstractNum>
  <w:abstractNum w:abstractNumId="26" w15:restartNumberingAfterBreak="0">
    <w:nsid w:val="6A0801AA"/>
    <w:multiLevelType w:val="hybridMultilevel"/>
    <w:tmpl w:val="65D64A88"/>
    <w:lvl w:ilvl="0" w:tplc="94505FBE">
      <w:start w:val="1"/>
      <w:numFmt w:val="decimal"/>
      <w:lvlText w:val="%1."/>
      <w:lvlJc w:val="left"/>
      <w:pPr>
        <w:ind w:left="720" w:hanging="360"/>
      </w:pPr>
      <w:rPr>
        <w:rFonts w:ascii="Arial" w:eastAsia="Arial" w:hAnsi="Arial" w:cs="Arial" w:hint="default"/>
        <w:spacing w:val="-1"/>
        <w:w w:val="10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C6367"/>
    <w:multiLevelType w:val="multilevel"/>
    <w:tmpl w:val="1326DF1C"/>
    <w:styleLink w:val="AppendixHeadings"/>
    <w:lvl w:ilvl="0">
      <w:start w:val="1"/>
      <w:numFmt w:val="upperLetter"/>
      <w:pStyle w:val="AppendixH1"/>
      <w:lvlText w:val="Apendix %1"/>
      <w:lvlJc w:val="left"/>
      <w:pPr>
        <w:ind w:left="0" w:firstLine="0"/>
      </w:pPr>
      <w:rPr>
        <w:rFonts w:ascii="Arial" w:hAnsi="Arial" w:hint="default"/>
        <w:b/>
        <w:sz w:val="32"/>
      </w:rPr>
    </w:lvl>
    <w:lvl w:ilvl="1">
      <w:start w:val="1"/>
      <w:numFmt w:val="decimal"/>
      <w:pStyle w:val="AppendixH2"/>
      <w:lvlText w:val="Appendix %1.%2"/>
      <w:lvlJc w:val="left"/>
      <w:pPr>
        <w:ind w:left="0" w:firstLine="0"/>
      </w:pPr>
      <w:rPr>
        <w:rFonts w:ascii="Arial" w:hAnsi="Arial" w:hint="default"/>
        <w:b/>
        <w:sz w:val="28"/>
      </w:rPr>
    </w:lvl>
    <w:lvl w:ilvl="2">
      <w:start w:val="1"/>
      <w:numFmt w:val="decimal"/>
      <w:pStyle w:val="AppendixH3"/>
      <w:lvlText w:val="Appendix %1.%2.%3"/>
      <w:lvlJc w:val="left"/>
      <w:pPr>
        <w:ind w:left="0" w:firstLine="0"/>
      </w:pPr>
      <w:rPr>
        <w:rFonts w:ascii="Arial" w:hAnsi="Arial" w:hint="default"/>
        <w:sz w:val="24"/>
      </w:rPr>
    </w:lvl>
    <w:lvl w:ilvl="3">
      <w:start w:val="1"/>
      <w:numFmt w:val="decimal"/>
      <w:lvlText w:val="%1.%2.%3.%4."/>
      <w:lvlJc w:val="left"/>
      <w:pPr>
        <w:tabs>
          <w:tab w:val="num" w:pos="144"/>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upperLetter"/>
      <w:suff w:val="space"/>
      <w:lvlText w:val="Appendix %9 "/>
      <w:lvlJc w:val="left"/>
      <w:pPr>
        <w:ind w:left="0" w:firstLine="0"/>
      </w:pPr>
      <w:rPr>
        <w:rFonts w:hint="default"/>
      </w:rPr>
    </w:lvl>
  </w:abstractNum>
  <w:abstractNum w:abstractNumId="28" w15:restartNumberingAfterBreak="0">
    <w:nsid w:val="6DA0736A"/>
    <w:multiLevelType w:val="hybridMultilevel"/>
    <w:tmpl w:val="69E031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E5B59EF"/>
    <w:multiLevelType w:val="multilevel"/>
    <w:tmpl w:val="9610584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18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80" w:firstLine="0"/>
      </w:pPr>
      <w:rPr>
        <w:rFonts w:hint="default"/>
      </w:rPr>
    </w:lvl>
    <w:lvl w:ilvl="3">
      <w:start w:val="1"/>
      <w:numFmt w:val="decimal"/>
      <w:pStyle w:val="Heading4"/>
      <w:lvlText w:val="%1.%2.%3.%4."/>
      <w:lvlJc w:val="left"/>
      <w:pPr>
        <w:tabs>
          <w:tab w:val="num" w:pos="-36"/>
        </w:tabs>
        <w:ind w:left="-180" w:firstLine="0"/>
      </w:pPr>
      <w:rPr>
        <w:rFonts w:hint="default"/>
      </w:rPr>
    </w:lvl>
    <w:lvl w:ilvl="4">
      <w:start w:val="1"/>
      <w:numFmt w:val="decimal"/>
      <w:pStyle w:val="Heading5"/>
      <w:lvlText w:val="%1.%2.%3.%4.%5."/>
      <w:lvlJc w:val="left"/>
      <w:pPr>
        <w:ind w:left="-180" w:firstLine="0"/>
      </w:pPr>
      <w:rPr>
        <w:rFonts w:hint="default"/>
      </w:rPr>
    </w:lvl>
    <w:lvl w:ilvl="5">
      <w:start w:val="1"/>
      <w:numFmt w:val="decimal"/>
      <w:lvlText w:val="%1.%2.%3.%4.%5.%6."/>
      <w:lvlJc w:val="left"/>
      <w:pPr>
        <w:ind w:left="2556" w:hanging="936"/>
      </w:pPr>
      <w:rPr>
        <w:rFonts w:hint="default"/>
      </w:rPr>
    </w:lvl>
    <w:lvl w:ilvl="6">
      <w:start w:val="1"/>
      <w:numFmt w:val="decimal"/>
      <w:lvlText w:val="%1.%2.%3.%4.%5.%6.%7."/>
      <w:lvlJc w:val="left"/>
      <w:pPr>
        <w:ind w:left="3060" w:hanging="1080"/>
      </w:pPr>
      <w:rPr>
        <w:rFonts w:hint="default"/>
      </w:rPr>
    </w:lvl>
    <w:lvl w:ilvl="7">
      <w:start w:val="1"/>
      <w:numFmt w:val="decimal"/>
      <w:lvlText w:val="%1.%2.%3.%4.%5.%6.%7.%8."/>
      <w:lvlJc w:val="left"/>
      <w:pPr>
        <w:ind w:left="3564" w:hanging="1224"/>
      </w:pPr>
      <w:rPr>
        <w:rFonts w:hint="default"/>
      </w:rPr>
    </w:lvl>
    <w:lvl w:ilvl="8">
      <w:start w:val="1"/>
      <w:numFmt w:val="upperLetter"/>
      <w:suff w:val="space"/>
      <w:lvlText w:val="Appendix %9 "/>
      <w:lvlJc w:val="left"/>
      <w:pPr>
        <w:ind w:left="-180" w:firstLine="0"/>
      </w:pPr>
      <w:rPr>
        <w:rFonts w:hint="default"/>
      </w:rPr>
    </w:lvl>
  </w:abstractNum>
  <w:abstractNum w:abstractNumId="30" w15:restartNumberingAfterBreak="0">
    <w:nsid w:val="70E670AB"/>
    <w:multiLevelType w:val="hybridMultilevel"/>
    <w:tmpl w:val="6AE68A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BF415E"/>
    <w:multiLevelType w:val="hybridMultilevel"/>
    <w:tmpl w:val="9FDC33A6"/>
    <w:lvl w:ilvl="0" w:tplc="CA187A2E">
      <w:start w:val="1"/>
      <w:numFmt w:val="upperLetter"/>
      <w:pStyle w:val="Heading9"/>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025E5"/>
    <w:multiLevelType w:val="hybridMultilevel"/>
    <w:tmpl w:val="B478ED7E"/>
    <w:lvl w:ilvl="0" w:tplc="56623FAA">
      <w:start w:val="2"/>
      <w:numFmt w:val="bullet"/>
      <w:lvlText w:val="&gt;"/>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6604A"/>
    <w:multiLevelType w:val="hybridMultilevel"/>
    <w:tmpl w:val="6FF45140"/>
    <w:lvl w:ilvl="0" w:tplc="037860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293310">
    <w:abstractNumId w:val="27"/>
  </w:num>
  <w:num w:numId="2" w16cid:durableId="2146584896">
    <w:abstractNumId w:val="25"/>
  </w:num>
  <w:num w:numId="3" w16cid:durableId="1992519710">
    <w:abstractNumId w:val="31"/>
  </w:num>
  <w:num w:numId="4" w16cid:durableId="2012029749">
    <w:abstractNumId w:val="22"/>
  </w:num>
  <w:num w:numId="5" w16cid:durableId="917398588">
    <w:abstractNumId w:val="19"/>
  </w:num>
  <w:num w:numId="6" w16cid:durableId="1279096687">
    <w:abstractNumId w:val="3"/>
  </w:num>
  <w:num w:numId="7" w16cid:durableId="1040399187">
    <w:abstractNumId w:val="24"/>
  </w:num>
  <w:num w:numId="8" w16cid:durableId="190919120">
    <w:abstractNumId w:val="29"/>
  </w:num>
  <w:num w:numId="9" w16cid:durableId="616836819">
    <w:abstractNumId w:val="12"/>
  </w:num>
  <w:num w:numId="10" w16cid:durableId="70584792">
    <w:abstractNumId w:val="17"/>
  </w:num>
  <w:num w:numId="11" w16cid:durableId="1150097456">
    <w:abstractNumId w:val="14"/>
  </w:num>
  <w:num w:numId="12" w16cid:durableId="1625845868">
    <w:abstractNumId w:val="18"/>
  </w:num>
  <w:num w:numId="13" w16cid:durableId="1518037287">
    <w:abstractNumId w:val="26"/>
  </w:num>
  <w:num w:numId="14" w16cid:durableId="543710582">
    <w:abstractNumId w:val="11"/>
  </w:num>
  <w:num w:numId="15" w16cid:durableId="1017275972">
    <w:abstractNumId w:val="8"/>
  </w:num>
  <w:num w:numId="16" w16cid:durableId="45573936">
    <w:abstractNumId w:val="5"/>
  </w:num>
  <w:num w:numId="17" w16cid:durableId="1815176408">
    <w:abstractNumId w:val="6"/>
  </w:num>
  <w:num w:numId="18" w16cid:durableId="1128162356">
    <w:abstractNumId w:val="9"/>
  </w:num>
  <w:num w:numId="19" w16cid:durableId="933439346">
    <w:abstractNumId w:val="1"/>
  </w:num>
  <w:num w:numId="20" w16cid:durableId="28848434">
    <w:abstractNumId w:val="32"/>
  </w:num>
  <w:num w:numId="21" w16cid:durableId="1162699198">
    <w:abstractNumId w:val="13"/>
  </w:num>
  <w:num w:numId="22" w16cid:durableId="902182032">
    <w:abstractNumId w:val="15"/>
  </w:num>
  <w:num w:numId="23" w16cid:durableId="1855029224">
    <w:abstractNumId w:val="4"/>
  </w:num>
  <w:num w:numId="24" w16cid:durableId="714502821">
    <w:abstractNumId w:val="0"/>
  </w:num>
  <w:num w:numId="25" w16cid:durableId="534273117">
    <w:abstractNumId w:val="7"/>
  </w:num>
  <w:num w:numId="26" w16cid:durableId="1476676172">
    <w:abstractNumId w:val="2"/>
  </w:num>
  <w:num w:numId="27" w16cid:durableId="121727454">
    <w:abstractNumId w:val="20"/>
  </w:num>
  <w:num w:numId="28" w16cid:durableId="1808468596">
    <w:abstractNumId w:val="28"/>
  </w:num>
  <w:num w:numId="29" w16cid:durableId="987632185">
    <w:abstractNumId w:val="16"/>
  </w:num>
  <w:num w:numId="30" w16cid:durableId="1147629034">
    <w:abstractNumId w:val="33"/>
  </w:num>
  <w:num w:numId="31" w16cid:durableId="1153718189">
    <w:abstractNumId w:val="21"/>
  </w:num>
  <w:num w:numId="32" w16cid:durableId="477770783">
    <w:abstractNumId w:val="30"/>
  </w:num>
  <w:num w:numId="33" w16cid:durableId="757482542">
    <w:abstractNumId w:val="23"/>
  </w:num>
  <w:num w:numId="34" w16cid:durableId="1875998758">
    <w:abstractNumId w:val="29"/>
  </w:num>
  <w:num w:numId="35" w16cid:durableId="71855879">
    <w:abstractNumId w:val="29"/>
  </w:num>
  <w:num w:numId="36" w16cid:durableId="859855154">
    <w:abstractNumId w:val="1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ny Lleonart">
    <w15:presenceInfo w15:providerId="AD" w15:userId="S::tlleonart@aeronix.com::a4f38938-2e89-41a0-a760-064d99d17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31"/>
    <w:rsid w:val="00000686"/>
    <w:rsid w:val="00004BA0"/>
    <w:rsid w:val="00007247"/>
    <w:rsid w:val="00010018"/>
    <w:rsid w:val="0001111C"/>
    <w:rsid w:val="000161A7"/>
    <w:rsid w:val="00017D53"/>
    <w:rsid w:val="00027A29"/>
    <w:rsid w:val="000326B8"/>
    <w:rsid w:val="00032A96"/>
    <w:rsid w:val="00034584"/>
    <w:rsid w:val="000346E3"/>
    <w:rsid w:val="000550CA"/>
    <w:rsid w:val="0005544A"/>
    <w:rsid w:val="000557B0"/>
    <w:rsid w:val="00060130"/>
    <w:rsid w:val="00061DF5"/>
    <w:rsid w:val="0006631B"/>
    <w:rsid w:val="00066CA1"/>
    <w:rsid w:val="000711B9"/>
    <w:rsid w:val="0007612F"/>
    <w:rsid w:val="000844A5"/>
    <w:rsid w:val="000915E7"/>
    <w:rsid w:val="000926B8"/>
    <w:rsid w:val="00094118"/>
    <w:rsid w:val="00094594"/>
    <w:rsid w:val="000A5DC5"/>
    <w:rsid w:val="000A61D0"/>
    <w:rsid w:val="000C4CB8"/>
    <w:rsid w:val="000C6F99"/>
    <w:rsid w:val="000D1E11"/>
    <w:rsid w:val="000D6723"/>
    <w:rsid w:val="000D6F93"/>
    <w:rsid w:val="000E3B17"/>
    <w:rsid w:val="000F4FC0"/>
    <w:rsid w:val="000F769D"/>
    <w:rsid w:val="00103AA3"/>
    <w:rsid w:val="00103CFE"/>
    <w:rsid w:val="0011077D"/>
    <w:rsid w:val="00110E81"/>
    <w:rsid w:val="00117255"/>
    <w:rsid w:val="00117BB4"/>
    <w:rsid w:val="00120C93"/>
    <w:rsid w:val="0012132B"/>
    <w:rsid w:val="0012658B"/>
    <w:rsid w:val="001273B2"/>
    <w:rsid w:val="00131091"/>
    <w:rsid w:val="00131B09"/>
    <w:rsid w:val="0013589E"/>
    <w:rsid w:val="00144231"/>
    <w:rsid w:val="001507D1"/>
    <w:rsid w:val="00151791"/>
    <w:rsid w:val="00151AFD"/>
    <w:rsid w:val="00152A25"/>
    <w:rsid w:val="001565BC"/>
    <w:rsid w:val="001614A5"/>
    <w:rsid w:val="00163DFF"/>
    <w:rsid w:val="001668EE"/>
    <w:rsid w:val="00177442"/>
    <w:rsid w:val="00182690"/>
    <w:rsid w:val="00182ADC"/>
    <w:rsid w:val="001870F3"/>
    <w:rsid w:val="0018783D"/>
    <w:rsid w:val="0019686B"/>
    <w:rsid w:val="001B3945"/>
    <w:rsid w:val="001B7D56"/>
    <w:rsid w:val="001D4078"/>
    <w:rsid w:val="001D5818"/>
    <w:rsid w:val="001D6A74"/>
    <w:rsid w:val="001E3068"/>
    <w:rsid w:val="001E5187"/>
    <w:rsid w:val="001E5DF1"/>
    <w:rsid w:val="001E71F6"/>
    <w:rsid w:val="001F1534"/>
    <w:rsid w:val="001F1DBD"/>
    <w:rsid w:val="002026D2"/>
    <w:rsid w:val="00202D95"/>
    <w:rsid w:val="0021125C"/>
    <w:rsid w:val="0021538A"/>
    <w:rsid w:val="00215D4F"/>
    <w:rsid w:val="002214C1"/>
    <w:rsid w:val="002401BF"/>
    <w:rsid w:val="00241FEA"/>
    <w:rsid w:val="00242F39"/>
    <w:rsid w:val="00244540"/>
    <w:rsid w:val="002503DC"/>
    <w:rsid w:val="00253530"/>
    <w:rsid w:val="00255468"/>
    <w:rsid w:val="00256D64"/>
    <w:rsid w:val="00257CBA"/>
    <w:rsid w:val="00266B2D"/>
    <w:rsid w:val="00266E5C"/>
    <w:rsid w:val="00267EC7"/>
    <w:rsid w:val="00271A67"/>
    <w:rsid w:val="00275DCB"/>
    <w:rsid w:val="00276084"/>
    <w:rsid w:val="002771C7"/>
    <w:rsid w:val="00281DA2"/>
    <w:rsid w:val="00282CC5"/>
    <w:rsid w:val="002855EB"/>
    <w:rsid w:val="00297D4D"/>
    <w:rsid w:val="002B4387"/>
    <w:rsid w:val="002B4CD4"/>
    <w:rsid w:val="002D43FC"/>
    <w:rsid w:val="002D4A97"/>
    <w:rsid w:val="002D68C2"/>
    <w:rsid w:val="002F10F0"/>
    <w:rsid w:val="002F4C4A"/>
    <w:rsid w:val="00322E59"/>
    <w:rsid w:val="003321D6"/>
    <w:rsid w:val="00334975"/>
    <w:rsid w:val="003460D7"/>
    <w:rsid w:val="00350F85"/>
    <w:rsid w:val="003601D5"/>
    <w:rsid w:val="00362347"/>
    <w:rsid w:val="0036245C"/>
    <w:rsid w:val="00362A12"/>
    <w:rsid w:val="00362ED7"/>
    <w:rsid w:val="00363297"/>
    <w:rsid w:val="003660D6"/>
    <w:rsid w:val="00366403"/>
    <w:rsid w:val="00367809"/>
    <w:rsid w:val="00382816"/>
    <w:rsid w:val="00384F29"/>
    <w:rsid w:val="00390466"/>
    <w:rsid w:val="003A12FA"/>
    <w:rsid w:val="003A3BC9"/>
    <w:rsid w:val="003A6B67"/>
    <w:rsid w:val="003B3BCA"/>
    <w:rsid w:val="003C38A0"/>
    <w:rsid w:val="003C552D"/>
    <w:rsid w:val="003D47A1"/>
    <w:rsid w:val="003E28B2"/>
    <w:rsid w:val="003F0256"/>
    <w:rsid w:val="003F0CC5"/>
    <w:rsid w:val="003F13EB"/>
    <w:rsid w:val="003F5BE9"/>
    <w:rsid w:val="003F5CED"/>
    <w:rsid w:val="00407451"/>
    <w:rsid w:val="00411675"/>
    <w:rsid w:val="00411D41"/>
    <w:rsid w:val="00413794"/>
    <w:rsid w:val="004143C8"/>
    <w:rsid w:val="00432402"/>
    <w:rsid w:val="00436DCB"/>
    <w:rsid w:val="00442FEC"/>
    <w:rsid w:val="00444CD9"/>
    <w:rsid w:val="00445D8B"/>
    <w:rsid w:val="0045005A"/>
    <w:rsid w:val="0045024C"/>
    <w:rsid w:val="0045119C"/>
    <w:rsid w:val="00454625"/>
    <w:rsid w:val="00462920"/>
    <w:rsid w:val="00463905"/>
    <w:rsid w:val="00463EE7"/>
    <w:rsid w:val="004748AF"/>
    <w:rsid w:val="004757B6"/>
    <w:rsid w:val="00480879"/>
    <w:rsid w:val="00485866"/>
    <w:rsid w:val="004948F3"/>
    <w:rsid w:val="00496738"/>
    <w:rsid w:val="00497CD0"/>
    <w:rsid w:val="004A4708"/>
    <w:rsid w:val="004C0F24"/>
    <w:rsid w:val="004C6694"/>
    <w:rsid w:val="004D1D52"/>
    <w:rsid w:val="004D2B24"/>
    <w:rsid w:val="004D5A74"/>
    <w:rsid w:val="004D62CC"/>
    <w:rsid w:val="004E23CD"/>
    <w:rsid w:val="004F0C0B"/>
    <w:rsid w:val="00505772"/>
    <w:rsid w:val="00514C94"/>
    <w:rsid w:val="005150F1"/>
    <w:rsid w:val="00530B0C"/>
    <w:rsid w:val="00530C7E"/>
    <w:rsid w:val="00532628"/>
    <w:rsid w:val="005348B2"/>
    <w:rsid w:val="00536AEA"/>
    <w:rsid w:val="005370DD"/>
    <w:rsid w:val="00537687"/>
    <w:rsid w:val="005431EA"/>
    <w:rsid w:val="00553B6E"/>
    <w:rsid w:val="00555838"/>
    <w:rsid w:val="00560118"/>
    <w:rsid w:val="00565FC8"/>
    <w:rsid w:val="005702D1"/>
    <w:rsid w:val="005725F0"/>
    <w:rsid w:val="005738CE"/>
    <w:rsid w:val="00573B26"/>
    <w:rsid w:val="00574644"/>
    <w:rsid w:val="00574BC9"/>
    <w:rsid w:val="00580083"/>
    <w:rsid w:val="00584C91"/>
    <w:rsid w:val="005919BD"/>
    <w:rsid w:val="00591A51"/>
    <w:rsid w:val="00592F0A"/>
    <w:rsid w:val="005952E9"/>
    <w:rsid w:val="005953C9"/>
    <w:rsid w:val="00595C34"/>
    <w:rsid w:val="005A1766"/>
    <w:rsid w:val="005A3E35"/>
    <w:rsid w:val="005A595F"/>
    <w:rsid w:val="005B3247"/>
    <w:rsid w:val="005C01E7"/>
    <w:rsid w:val="005C4857"/>
    <w:rsid w:val="005C7166"/>
    <w:rsid w:val="005C7499"/>
    <w:rsid w:val="005D451F"/>
    <w:rsid w:val="005D5344"/>
    <w:rsid w:val="005E0D47"/>
    <w:rsid w:val="005E3BEC"/>
    <w:rsid w:val="005E557A"/>
    <w:rsid w:val="005F14D1"/>
    <w:rsid w:val="005F65AC"/>
    <w:rsid w:val="00600DC8"/>
    <w:rsid w:val="0060133C"/>
    <w:rsid w:val="00614798"/>
    <w:rsid w:val="00620AE3"/>
    <w:rsid w:val="006234B4"/>
    <w:rsid w:val="00623F34"/>
    <w:rsid w:val="0063002E"/>
    <w:rsid w:val="0063576B"/>
    <w:rsid w:val="0063628F"/>
    <w:rsid w:val="006427CD"/>
    <w:rsid w:val="00644485"/>
    <w:rsid w:val="00645A37"/>
    <w:rsid w:val="00652921"/>
    <w:rsid w:val="00654E3B"/>
    <w:rsid w:val="0065627B"/>
    <w:rsid w:val="0066054E"/>
    <w:rsid w:val="0066302D"/>
    <w:rsid w:val="00663DB2"/>
    <w:rsid w:val="00666589"/>
    <w:rsid w:val="006716D5"/>
    <w:rsid w:val="006724E0"/>
    <w:rsid w:val="00672689"/>
    <w:rsid w:val="00672FD2"/>
    <w:rsid w:val="0067469A"/>
    <w:rsid w:val="0067782B"/>
    <w:rsid w:val="006863E5"/>
    <w:rsid w:val="00687344"/>
    <w:rsid w:val="00694CAB"/>
    <w:rsid w:val="00695935"/>
    <w:rsid w:val="006B278C"/>
    <w:rsid w:val="006B7C67"/>
    <w:rsid w:val="006D0335"/>
    <w:rsid w:val="006D386D"/>
    <w:rsid w:val="006E7407"/>
    <w:rsid w:val="006F3315"/>
    <w:rsid w:val="006F6F9D"/>
    <w:rsid w:val="006F7512"/>
    <w:rsid w:val="0070004F"/>
    <w:rsid w:val="0070121A"/>
    <w:rsid w:val="00706EF1"/>
    <w:rsid w:val="00707210"/>
    <w:rsid w:val="007102CE"/>
    <w:rsid w:val="00712EB3"/>
    <w:rsid w:val="0072071E"/>
    <w:rsid w:val="007214DE"/>
    <w:rsid w:val="007229F1"/>
    <w:rsid w:val="0072370A"/>
    <w:rsid w:val="00724309"/>
    <w:rsid w:val="00730301"/>
    <w:rsid w:val="007310B2"/>
    <w:rsid w:val="00737B7D"/>
    <w:rsid w:val="00741D3C"/>
    <w:rsid w:val="00741F6D"/>
    <w:rsid w:val="00743948"/>
    <w:rsid w:val="00757F6A"/>
    <w:rsid w:val="00782CFE"/>
    <w:rsid w:val="00791B30"/>
    <w:rsid w:val="00793647"/>
    <w:rsid w:val="007A1803"/>
    <w:rsid w:val="007A48C7"/>
    <w:rsid w:val="007A608E"/>
    <w:rsid w:val="007B552C"/>
    <w:rsid w:val="007C327A"/>
    <w:rsid w:val="007D4E15"/>
    <w:rsid w:val="007D58F2"/>
    <w:rsid w:val="007D5F80"/>
    <w:rsid w:val="007D7C9D"/>
    <w:rsid w:val="007E3128"/>
    <w:rsid w:val="007E3847"/>
    <w:rsid w:val="007E47C2"/>
    <w:rsid w:val="007E7DEE"/>
    <w:rsid w:val="007F5087"/>
    <w:rsid w:val="007F7323"/>
    <w:rsid w:val="00800ECA"/>
    <w:rsid w:val="008017D5"/>
    <w:rsid w:val="0080309D"/>
    <w:rsid w:val="00805252"/>
    <w:rsid w:val="00821D2A"/>
    <w:rsid w:val="00825EDA"/>
    <w:rsid w:val="00836803"/>
    <w:rsid w:val="0084257E"/>
    <w:rsid w:val="00842889"/>
    <w:rsid w:val="00844FDB"/>
    <w:rsid w:val="00853A8C"/>
    <w:rsid w:val="008561F6"/>
    <w:rsid w:val="00861629"/>
    <w:rsid w:val="00866839"/>
    <w:rsid w:val="00866AC3"/>
    <w:rsid w:val="00872519"/>
    <w:rsid w:val="00872CBC"/>
    <w:rsid w:val="00873516"/>
    <w:rsid w:val="00874584"/>
    <w:rsid w:val="0087494E"/>
    <w:rsid w:val="00876200"/>
    <w:rsid w:val="00881872"/>
    <w:rsid w:val="00882F1F"/>
    <w:rsid w:val="00883526"/>
    <w:rsid w:val="008A02E9"/>
    <w:rsid w:val="008B6BCD"/>
    <w:rsid w:val="008C5C14"/>
    <w:rsid w:val="008D05FE"/>
    <w:rsid w:val="008D15A8"/>
    <w:rsid w:val="008D4CC8"/>
    <w:rsid w:val="008E4FF6"/>
    <w:rsid w:val="008E6CCE"/>
    <w:rsid w:val="008E77E4"/>
    <w:rsid w:val="008F2E78"/>
    <w:rsid w:val="008F52C0"/>
    <w:rsid w:val="008F71D1"/>
    <w:rsid w:val="00907679"/>
    <w:rsid w:val="009212E3"/>
    <w:rsid w:val="009218BB"/>
    <w:rsid w:val="00923E8B"/>
    <w:rsid w:val="00933354"/>
    <w:rsid w:val="009333E8"/>
    <w:rsid w:val="009343BA"/>
    <w:rsid w:val="009408F1"/>
    <w:rsid w:val="009475B8"/>
    <w:rsid w:val="00951A79"/>
    <w:rsid w:val="00954E4D"/>
    <w:rsid w:val="00954EDC"/>
    <w:rsid w:val="00963B9A"/>
    <w:rsid w:val="00963F31"/>
    <w:rsid w:val="0097371C"/>
    <w:rsid w:val="00980374"/>
    <w:rsid w:val="00980BEF"/>
    <w:rsid w:val="0098438E"/>
    <w:rsid w:val="0099205D"/>
    <w:rsid w:val="00993243"/>
    <w:rsid w:val="00993CFB"/>
    <w:rsid w:val="00996710"/>
    <w:rsid w:val="009A36BB"/>
    <w:rsid w:val="009A4090"/>
    <w:rsid w:val="009B0D77"/>
    <w:rsid w:val="009B25D7"/>
    <w:rsid w:val="009B418E"/>
    <w:rsid w:val="009B601E"/>
    <w:rsid w:val="009C53C7"/>
    <w:rsid w:val="009D0BCE"/>
    <w:rsid w:val="009D17AE"/>
    <w:rsid w:val="009D27A9"/>
    <w:rsid w:val="009D3CAF"/>
    <w:rsid w:val="009E0DC7"/>
    <w:rsid w:val="009E1963"/>
    <w:rsid w:val="009E3083"/>
    <w:rsid w:val="009E3825"/>
    <w:rsid w:val="009E619B"/>
    <w:rsid w:val="009E6A5A"/>
    <w:rsid w:val="009F173A"/>
    <w:rsid w:val="009F4635"/>
    <w:rsid w:val="00A057C7"/>
    <w:rsid w:val="00A111FE"/>
    <w:rsid w:val="00A15DE0"/>
    <w:rsid w:val="00A16F75"/>
    <w:rsid w:val="00A27415"/>
    <w:rsid w:val="00A342E0"/>
    <w:rsid w:val="00A36305"/>
    <w:rsid w:val="00A405C4"/>
    <w:rsid w:val="00A428F9"/>
    <w:rsid w:val="00A5603B"/>
    <w:rsid w:val="00A65CEB"/>
    <w:rsid w:val="00A66CBC"/>
    <w:rsid w:val="00A678E8"/>
    <w:rsid w:val="00A74593"/>
    <w:rsid w:val="00A83207"/>
    <w:rsid w:val="00A834B6"/>
    <w:rsid w:val="00A84179"/>
    <w:rsid w:val="00A90E0B"/>
    <w:rsid w:val="00AA3978"/>
    <w:rsid w:val="00AA5790"/>
    <w:rsid w:val="00AA7308"/>
    <w:rsid w:val="00AC0BAB"/>
    <w:rsid w:val="00AC3414"/>
    <w:rsid w:val="00AC476E"/>
    <w:rsid w:val="00AD0FDD"/>
    <w:rsid w:val="00AD1C0A"/>
    <w:rsid w:val="00AD49C3"/>
    <w:rsid w:val="00AD6471"/>
    <w:rsid w:val="00AF023A"/>
    <w:rsid w:val="00AF0C20"/>
    <w:rsid w:val="00AF5745"/>
    <w:rsid w:val="00AF7560"/>
    <w:rsid w:val="00B13A10"/>
    <w:rsid w:val="00B15B11"/>
    <w:rsid w:val="00B1742E"/>
    <w:rsid w:val="00B20339"/>
    <w:rsid w:val="00B23E72"/>
    <w:rsid w:val="00B2663A"/>
    <w:rsid w:val="00B27603"/>
    <w:rsid w:val="00B35733"/>
    <w:rsid w:val="00B35E31"/>
    <w:rsid w:val="00B47B98"/>
    <w:rsid w:val="00B519A7"/>
    <w:rsid w:val="00B55C23"/>
    <w:rsid w:val="00B56610"/>
    <w:rsid w:val="00B56EAD"/>
    <w:rsid w:val="00B661CB"/>
    <w:rsid w:val="00B67B4C"/>
    <w:rsid w:val="00B71B68"/>
    <w:rsid w:val="00B7337C"/>
    <w:rsid w:val="00B75EA8"/>
    <w:rsid w:val="00B77ECD"/>
    <w:rsid w:val="00B80D71"/>
    <w:rsid w:val="00B849FC"/>
    <w:rsid w:val="00B90582"/>
    <w:rsid w:val="00B91D02"/>
    <w:rsid w:val="00B9334F"/>
    <w:rsid w:val="00B94D76"/>
    <w:rsid w:val="00B95533"/>
    <w:rsid w:val="00BA0306"/>
    <w:rsid w:val="00BA1DFC"/>
    <w:rsid w:val="00BA2504"/>
    <w:rsid w:val="00BA6351"/>
    <w:rsid w:val="00BA6806"/>
    <w:rsid w:val="00BA6816"/>
    <w:rsid w:val="00BC26DD"/>
    <w:rsid w:val="00BC30C8"/>
    <w:rsid w:val="00BC6190"/>
    <w:rsid w:val="00BC7C8F"/>
    <w:rsid w:val="00BD124D"/>
    <w:rsid w:val="00BD1D40"/>
    <w:rsid w:val="00BD4885"/>
    <w:rsid w:val="00BD61C5"/>
    <w:rsid w:val="00BE2C18"/>
    <w:rsid w:val="00BF1E8F"/>
    <w:rsid w:val="00BF3ADA"/>
    <w:rsid w:val="00BF4C14"/>
    <w:rsid w:val="00C011E3"/>
    <w:rsid w:val="00C05630"/>
    <w:rsid w:val="00C057BB"/>
    <w:rsid w:val="00C15AA7"/>
    <w:rsid w:val="00C15CA7"/>
    <w:rsid w:val="00C23E60"/>
    <w:rsid w:val="00C2581E"/>
    <w:rsid w:val="00C34193"/>
    <w:rsid w:val="00C41C88"/>
    <w:rsid w:val="00C4515F"/>
    <w:rsid w:val="00C46B01"/>
    <w:rsid w:val="00C5763B"/>
    <w:rsid w:val="00C74DAA"/>
    <w:rsid w:val="00C82227"/>
    <w:rsid w:val="00C8393C"/>
    <w:rsid w:val="00C871D7"/>
    <w:rsid w:val="00C91BA7"/>
    <w:rsid w:val="00C92AA9"/>
    <w:rsid w:val="00CA0D62"/>
    <w:rsid w:val="00CA2507"/>
    <w:rsid w:val="00CA58DE"/>
    <w:rsid w:val="00CA64A1"/>
    <w:rsid w:val="00CA72A9"/>
    <w:rsid w:val="00CB2F3D"/>
    <w:rsid w:val="00CB4798"/>
    <w:rsid w:val="00CB58F2"/>
    <w:rsid w:val="00CB70B7"/>
    <w:rsid w:val="00CC45D6"/>
    <w:rsid w:val="00CD6699"/>
    <w:rsid w:val="00CE4E40"/>
    <w:rsid w:val="00CE788C"/>
    <w:rsid w:val="00CF00B5"/>
    <w:rsid w:val="00CF20A5"/>
    <w:rsid w:val="00D04C8F"/>
    <w:rsid w:val="00D055E8"/>
    <w:rsid w:val="00D07B19"/>
    <w:rsid w:val="00D13B9A"/>
    <w:rsid w:val="00D2287C"/>
    <w:rsid w:val="00D24145"/>
    <w:rsid w:val="00D313BF"/>
    <w:rsid w:val="00D3310B"/>
    <w:rsid w:val="00D337CD"/>
    <w:rsid w:val="00D37DF8"/>
    <w:rsid w:val="00D42F4A"/>
    <w:rsid w:val="00D43AF4"/>
    <w:rsid w:val="00D47EA8"/>
    <w:rsid w:val="00D50C3F"/>
    <w:rsid w:val="00D50F9D"/>
    <w:rsid w:val="00D57A3A"/>
    <w:rsid w:val="00D74D0D"/>
    <w:rsid w:val="00D86DD6"/>
    <w:rsid w:val="00D9164E"/>
    <w:rsid w:val="00D93B83"/>
    <w:rsid w:val="00D960F3"/>
    <w:rsid w:val="00DA3C66"/>
    <w:rsid w:val="00DA5DE7"/>
    <w:rsid w:val="00DB4CE2"/>
    <w:rsid w:val="00DB5E02"/>
    <w:rsid w:val="00DD2F2C"/>
    <w:rsid w:val="00DD3636"/>
    <w:rsid w:val="00DE49A6"/>
    <w:rsid w:val="00DE4C51"/>
    <w:rsid w:val="00DE627E"/>
    <w:rsid w:val="00DF17F9"/>
    <w:rsid w:val="00DF3778"/>
    <w:rsid w:val="00DF51D0"/>
    <w:rsid w:val="00DF5A89"/>
    <w:rsid w:val="00DF6F5E"/>
    <w:rsid w:val="00E00FF5"/>
    <w:rsid w:val="00E0562E"/>
    <w:rsid w:val="00E061B1"/>
    <w:rsid w:val="00E1336A"/>
    <w:rsid w:val="00E1417B"/>
    <w:rsid w:val="00E218C4"/>
    <w:rsid w:val="00E246EA"/>
    <w:rsid w:val="00E24D57"/>
    <w:rsid w:val="00E31359"/>
    <w:rsid w:val="00E31AA3"/>
    <w:rsid w:val="00E37DDB"/>
    <w:rsid w:val="00E62E71"/>
    <w:rsid w:val="00E71FD7"/>
    <w:rsid w:val="00E72A1B"/>
    <w:rsid w:val="00E745B3"/>
    <w:rsid w:val="00E759A6"/>
    <w:rsid w:val="00E76229"/>
    <w:rsid w:val="00E76C53"/>
    <w:rsid w:val="00E81AEE"/>
    <w:rsid w:val="00E844A0"/>
    <w:rsid w:val="00E85665"/>
    <w:rsid w:val="00E90ACB"/>
    <w:rsid w:val="00E91940"/>
    <w:rsid w:val="00E91D75"/>
    <w:rsid w:val="00E94183"/>
    <w:rsid w:val="00E9549D"/>
    <w:rsid w:val="00E9731F"/>
    <w:rsid w:val="00EA6F28"/>
    <w:rsid w:val="00EA7A96"/>
    <w:rsid w:val="00EA7AD2"/>
    <w:rsid w:val="00EB1EE1"/>
    <w:rsid w:val="00EB58AF"/>
    <w:rsid w:val="00EC1E35"/>
    <w:rsid w:val="00EC39B7"/>
    <w:rsid w:val="00ED2C5B"/>
    <w:rsid w:val="00ED4FBF"/>
    <w:rsid w:val="00EE2A0E"/>
    <w:rsid w:val="00EE5888"/>
    <w:rsid w:val="00EE7F31"/>
    <w:rsid w:val="00EF065E"/>
    <w:rsid w:val="00EF4DA0"/>
    <w:rsid w:val="00F01418"/>
    <w:rsid w:val="00F0223B"/>
    <w:rsid w:val="00F06748"/>
    <w:rsid w:val="00F222EB"/>
    <w:rsid w:val="00F226EA"/>
    <w:rsid w:val="00F30590"/>
    <w:rsid w:val="00F3069A"/>
    <w:rsid w:val="00F41C4F"/>
    <w:rsid w:val="00F44E05"/>
    <w:rsid w:val="00F50931"/>
    <w:rsid w:val="00F50FB8"/>
    <w:rsid w:val="00F566EC"/>
    <w:rsid w:val="00F61A33"/>
    <w:rsid w:val="00F62290"/>
    <w:rsid w:val="00F63DFE"/>
    <w:rsid w:val="00F63FAC"/>
    <w:rsid w:val="00F6598A"/>
    <w:rsid w:val="00F67C42"/>
    <w:rsid w:val="00F724E7"/>
    <w:rsid w:val="00F7423F"/>
    <w:rsid w:val="00F75CE1"/>
    <w:rsid w:val="00F77A2B"/>
    <w:rsid w:val="00F803F1"/>
    <w:rsid w:val="00F8040D"/>
    <w:rsid w:val="00F817F6"/>
    <w:rsid w:val="00F8308B"/>
    <w:rsid w:val="00F83FEC"/>
    <w:rsid w:val="00F84416"/>
    <w:rsid w:val="00F86611"/>
    <w:rsid w:val="00F93ACB"/>
    <w:rsid w:val="00F94B5C"/>
    <w:rsid w:val="00F97A72"/>
    <w:rsid w:val="00FA11F9"/>
    <w:rsid w:val="00FA3204"/>
    <w:rsid w:val="00FA3524"/>
    <w:rsid w:val="00FB0040"/>
    <w:rsid w:val="00FB1B64"/>
    <w:rsid w:val="00FB2C55"/>
    <w:rsid w:val="00FB4CB1"/>
    <w:rsid w:val="00FC1205"/>
    <w:rsid w:val="00FC19A4"/>
    <w:rsid w:val="00FC58E9"/>
    <w:rsid w:val="00FC5BFC"/>
    <w:rsid w:val="00FD3BD9"/>
    <w:rsid w:val="00FD499D"/>
    <w:rsid w:val="00FF4110"/>
    <w:rsid w:val="00FF637F"/>
    <w:rsid w:val="00F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F76C6"/>
  <w15:docId w15:val="{D3465246-93CB-4FAA-807D-78B864B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65"/>
  </w:style>
  <w:style w:type="paragraph" w:styleId="Heading1">
    <w:name w:val="heading 1"/>
    <w:basedOn w:val="Normal"/>
    <w:next w:val="Normal"/>
    <w:link w:val="Heading1Char"/>
    <w:uiPriority w:val="9"/>
    <w:qFormat/>
    <w:rsid w:val="00D50C3F"/>
    <w:pPr>
      <w:keepNext/>
      <w:keepLines/>
      <w:numPr>
        <w:numId w:val="8"/>
      </w:numPr>
      <w:spacing w:before="24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D50C3F"/>
    <w:pPr>
      <w:keepNext/>
      <w:keepLines/>
      <w:numPr>
        <w:ilvl w:val="1"/>
        <w:numId w:val="8"/>
      </w:numPr>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D50C3F"/>
    <w:pPr>
      <w:keepNext/>
      <w:keepLines/>
      <w:numPr>
        <w:ilvl w:val="2"/>
        <w:numId w:val="8"/>
      </w:numPr>
      <w:spacing w:before="12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50C3F"/>
    <w:pPr>
      <w:keepNext/>
      <w:keepLines/>
      <w:numPr>
        <w:ilvl w:val="3"/>
        <w:numId w:val="8"/>
      </w:numPr>
      <w:spacing w:before="12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D50C3F"/>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50C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50C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50C3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w:basedOn w:val="Normal"/>
    <w:next w:val="Normal"/>
    <w:link w:val="Heading9Char"/>
    <w:uiPriority w:val="9"/>
    <w:unhideWhenUsed/>
    <w:qFormat/>
    <w:rsid w:val="00F226EA"/>
    <w:pPr>
      <w:keepNext/>
      <w:keepLines/>
      <w:numPr>
        <w:numId w:val="3"/>
      </w:numPr>
      <w:pBdr>
        <w:bottom w:val="single" w:sz="8" w:space="1" w:color="auto"/>
      </w:pBdr>
      <w:spacing w:before="200" w:after="240"/>
      <w:ind w:left="360"/>
      <w:outlineLvl w:val="8"/>
    </w:pPr>
    <w:rPr>
      <w:rFonts w:eastAsiaTheme="majorEastAsia" w:cstheme="majorBidi"/>
      <w:b/>
      <w:iCs/>
      <w:color w:val="000000" w:themeColor="text1"/>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A96"/>
  </w:style>
  <w:style w:type="paragraph" w:styleId="Footer">
    <w:name w:val="footer"/>
    <w:basedOn w:val="Normal"/>
    <w:link w:val="FooterChar"/>
    <w:uiPriority w:val="99"/>
    <w:unhideWhenUsed/>
    <w:rsid w:val="00EA7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A96"/>
  </w:style>
  <w:style w:type="paragraph" w:styleId="Title">
    <w:name w:val="Title"/>
    <w:basedOn w:val="Normal"/>
    <w:next w:val="Normal"/>
    <w:link w:val="TitleChar"/>
    <w:uiPriority w:val="10"/>
    <w:qFormat/>
    <w:rsid w:val="007D58F2"/>
    <w:pPr>
      <w:pBdr>
        <w:top w:val="single" w:sz="8" w:space="1" w:color="auto"/>
        <w:left w:val="single" w:sz="8" w:space="4" w:color="auto"/>
        <w:bottom w:val="single" w:sz="8" w:space="1" w:color="auto"/>
        <w:right w:val="single" w:sz="8" w:space="4" w:color="auto"/>
      </w:pBdr>
      <w:spacing w:before="240" w:after="24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7D58F2"/>
    <w:rPr>
      <w:rFonts w:eastAsiaTheme="majorEastAsia" w:cstheme="majorBidi"/>
      <w:b/>
      <w:spacing w:val="5"/>
      <w:kern w:val="28"/>
      <w:sz w:val="52"/>
      <w:szCs w:val="52"/>
    </w:rPr>
  </w:style>
  <w:style w:type="character" w:styleId="PlaceholderText">
    <w:name w:val="Placeholder Text"/>
    <w:basedOn w:val="DefaultParagraphFont"/>
    <w:uiPriority w:val="99"/>
    <w:semiHidden/>
    <w:rsid w:val="009D0BCE"/>
    <w:rPr>
      <w:color w:val="808080"/>
    </w:rPr>
  </w:style>
  <w:style w:type="paragraph" w:styleId="BalloonText">
    <w:name w:val="Balloon Text"/>
    <w:basedOn w:val="Normal"/>
    <w:link w:val="BalloonTextChar"/>
    <w:uiPriority w:val="99"/>
    <w:unhideWhenUsed/>
    <w:rsid w:val="009D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D0BCE"/>
    <w:rPr>
      <w:rFonts w:ascii="Tahoma" w:hAnsi="Tahoma" w:cs="Tahoma"/>
      <w:sz w:val="16"/>
      <w:szCs w:val="16"/>
    </w:rPr>
  </w:style>
  <w:style w:type="paragraph" w:styleId="Subtitle">
    <w:name w:val="Subtitle"/>
    <w:basedOn w:val="Normal"/>
    <w:next w:val="Normal"/>
    <w:link w:val="SubtitleChar"/>
    <w:uiPriority w:val="11"/>
    <w:qFormat/>
    <w:rsid w:val="007D58F2"/>
    <w:pPr>
      <w:numPr>
        <w:ilvl w:val="1"/>
      </w:numPr>
      <w:spacing w:before="480" w:after="120" w:line="240" w:lineRule="auto"/>
      <w:jc w:val="center"/>
    </w:pPr>
    <w:rPr>
      <w:rFonts w:eastAsiaTheme="majorEastAsia" w:cstheme="majorBidi"/>
      <w:b/>
      <w:iCs/>
      <w:spacing w:val="15"/>
      <w:sz w:val="48"/>
    </w:rPr>
  </w:style>
  <w:style w:type="character" w:customStyle="1" w:styleId="SubtitleChar">
    <w:name w:val="Subtitle Char"/>
    <w:basedOn w:val="DefaultParagraphFont"/>
    <w:link w:val="Subtitle"/>
    <w:uiPriority w:val="11"/>
    <w:rsid w:val="007D58F2"/>
    <w:rPr>
      <w:rFonts w:eastAsiaTheme="majorEastAsia" w:cstheme="majorBidi"/>
      <w:b/>
      <w:iCs/>
      <w:spacing w:val="15"/>
      <w:sz w:val="48"/>
    </w:rPr>
  </w:style>
  <w:style w:type="paragraph" w:styleId="TOC5">
    <w:name w:val="toc 5"/>
    <w:basedOn w:val="Normal"/>
    <w:next w:val="Normal"/>
    <w:autoRedefine/>
    <w:uiPriority w:val="39"/>
    <w:rsid w:val="00853A8C"/>
    <w:pPr>
      <w:spacing w:after="0" w:line="240" w:lineRule="auto"/>
      <w:ind w:left="960"/>
    </w:pPr>
    <w:rPr>
      <w:rFonts w:ascii="Times New Roman" w:eastAsia="Times New Roman" w:hAnsi="Times New Roman" w:cs="Times New Roman"/>
    </w:rPr>
  </w:style>
  <w:style w:type="paragraph" w:customStyle="1" w:styleId="SubSubTitle">
    <w:name w:val="SubSubTitle"/>
    <w:basedOn w:val="Subtitle"/>
    <w:qFormat/>
    <w:rsid w:val="00853A8C"/>
    <w:pPr>
      <w:spacing w:before="360"/>
    </w:pPr>
    <w:rPr>
      <w:sz w:val="40"/>
    </w:rPr>
  </w:style>
  <w:style w:type="paragraph" w:customStyle="1" w:styleId="PreparedFor">
    <w:name w:val="PreparedFor"/>
    <w:basedOn w:val="SubSubTitle"/>
    <w:qFormat/>
    <w:rsid w:val="00853A8C"/>
    <w:pPr>
      <w:spacing w:before="240" w:after="0"/>
    </w:pPr>
    <w:rPr>
      <w:b w:val="0"/>
      <w:spacing w:val="0"/>
      <w:sz w:val="28"/>
    </w:rPr>
  </w:style>
  <w:style w:type="paragraph" w:customStyle="1" w:styleId="CustomerAddress">
    <w:name w:val="CustomerAddress"/>
    <w:basedOn w:val="PreparedFor"/>
    <w:qFormat/>
    <w:rsid w:val="00853A8C"/>
    <w:pPr>
      <w:spacing w:before="60"/>
    </w:pPr>
  </w:style>
  <w:style w:type="table" w:styleId="TableGrid">
    <w:name w:val="Table Grid"/>
    <w:basedOn w:val="TableNormal"/>
    <w:uiPriority w:val="59"/>
    <w:rsid w:val="00A9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Rights">
    <w:name w:val="DataRights"/>
    <w:basedOn w:val="CustomerAddress"/>
    <w:next w:val="Markings"/>
    <w:qFormat/>
    <w:rsid w:val="00853A8C"/>
    <w:pPr>
      <w:spacing w:before="360"/>
    </w:pPr>
    <w:rPr>
      <w:b/>
      <w:color w:val="FF0000"/>
      <w:sz w:val="20"/>
      <w:u w:val="single"/>
    </w:rPr>
  </w:style>
  <w:style w:type="paragraph" w:customStyle="1" w:styleId="Markings">
    <w:name w:val="Markings"/>
    <w:basedOn w:val="CustomerAddress"/>
    <w:qFormat/>
    <w:rsid w:val="00853A8C"/>
    <w:pPr>
      <w:spacing w:before="0"/>
    </w:pPr>
    <w:rPr>
      <w:b/>
      <w:sz w:val="20"/>
    </w:rPr>
  </w:style>
  <w:style w:type="character" w:customStyle="1" w:styleId="Heading1Char">
    <w:name w:val="Heading 1 Char"/>
    <w:basedOn w:val="DefaultParagraphFont"/>
    <w:link w:val="Heading1"/>
    <w:uiPriority w:val="9"/>
    <w:rsid w:val="00D50C3F"/>
    <w:rPr>
      <w:rFonts w:eastAsiaTheme="majorEastAsia" w:cstheme="majorBidi"/>
      <w:b/>
      <w:bCs/>
      <w:caps/>
      <w:sz w:val="28"/>
      <w:szCs w:val="28"/>
    </w:rPr>
  </w:style>
  <w:style w:type="paragraph" w:styleId="TOC1">
    <w:name w:val="toc 1"/>
    <w:basedOn w:val="Normal"/>
    <w:next w:val="Normal"/>
    <w:autoRedefine/>
    <w:uiPriority w:val="39"/>
    <w:unhideWhenUsed/>
    <w:rsid w:val="005D451F"/>
    <w:pPr>
      <w:tabs>
        <w:tab w:val="right" w:leader="dot" w:pos="9350"/>
      </w:tabs>
      <w:spacing w:after="100"/>
    </w:pPr>
    <w:rPr>
      <w:caps/>
    </w:rPr>
  </w:style>
  <w:style w:type="character" w:customStyle="1" w:styleId="Heading2Char">
    <w:name w:val="Heading 2 Char"/>
    <w:basedOn w:val="DefaultParagraphFont"/>
    <w:link w:val="Heading2"/>
    <w:uiPriority w:val="9"/>
    <w:rsid w:val="00D50C3F"/>
    <w:rPr>
      <w:rFonts w:eastAsiaTheme="majorEastAsia" w:cstheme="majorBidi"/>
      <w:b/>
      <w:bCs/>
      <w:sz w:val="28"/>
      <w:szCs w:val="26"/>
    </w:rPr>
  </w:style>
  <w:style w:type="paragraph" w:styleId="ListParagraph">
    <w:name w:val="List Paragraph"/>
    <w:basedOn w:val="Normal"/>
    <w:uiPriority w:val="34"/>
    <w:qFormat/>
    <w:rsid w:val="00432402"/>
    <w:pPr>
      <w:ind w:left="720"/>
      <w:contextualSpacing/>
    </w:pPr>
  </w:style>
  <w:style w:type="character" w:customStyle="1" w:styleId="Heading3Char">
    <w:name w:val="Heading 3 Char"/>
    <w:basedOn w:val="DefaultParagraphFont"/>
    <w:link w:val="Heading3"/>
    <w:uiPriority w:val="9"/>
    <w:rsid w:val="00D50C3F"/>
    <w:rPr>
      <w:rFonts w:eastAsiaTheme="majorEastAsia" w:cstheme="majorBidi"/>
      <w:b/>
      <w:bCs/>
    </w:rPr>
  </w:style>
  <w:style w:type="character" w:customStyle="1" w:styleId="Heading4Char">
    <w:name w:val="Heading 4 Char"/>
    <w:basedOn w:val="DefaultParagraphFont"/>
    <w:link w:val="Heading4"/>
    <w:uiPriority w:val="9"/>
    <w:rsid w:val="00D50C3F"/>
    <w:rPr>
      <w:rFonts w:eastAsiaTheme="majorEastAsia" w:cstheme="majorBidi"/>
      <w:b/>
      <w:bCs/>
      <w:i/>
      <w:iCs/>
    </w:rPr>
  </w:style>
  <w:style w:type="character" w:customStyle="1" w:styleId="Heading5Char">
    <w:name w:val="Heading 5 Char"/>
    <w:basedOn w:val="DefaultParagraphFont"/>
    <w:link w:val="Heading5"/>
    <w:uiPriority w:val="9"/>
    <w:rsid w:val="00D50C3F"/>
    <w:rPr>
      <w:rFonts w:asciiTheme="majorHAnsi" w:eastAsiaTheme="majorEastAsia" w:hAnsiTheme="majorHAnsi" w:cstheme="majorBidi"/>
      <w:color w:val="243F60" w:themeColor="accent1" w:themeShade="7F"/>
    </w:rPr>
  </w:style>
  <w:style w:type="paragraph" w:styleId="TOC2">
    <w:name w:val="toc 2"/>
    <w:basedOn w:val="Normal"/>
    <w:next w:val="Normal"/>
    <w:autoRedefine/>
    <w:uiPriority w:val="39"/>
    <w:unhideWhenUsed/>
    <w:rsid w:val="00E71FD7"/>
    <w:pPr>
      <w:spacing w:after="100"/>
      <w:ind w:left="240"/>
    </w:pPr>
  </w:style>
  <w:style w:type="paragraph" w:styleId="TOC3">
    <w:name w:val="toc 3"/>
    <w:basedOn w:val="Normal"/>
    <w:next w:val="Normal"/>
    <w:autoRedefine/>
    <w:uiPriority w:val="39"/>
    <w:unhideWhenUsed/>
    <w:rsid w:val="00E71FD7"/>
    <w:pPr>
      <w:spacing w:after="100"/>
      <w:ind w:left="480"/>
    </w:pPr>
  </w:style>
  <w:style w:type="character" w:styleId="Hyperlink">
    <w:name w:val="Hyperlink"/>
    <w:basedOn w:val="DefaultParagraphFont"/>
    <w:uiPriority w:val="99"/>
    <w:unhideWhenUsed/>
    <w:rsid w:val="00E71FD7"/>
    <w:rPr>
      <w:color w:val="0000FF" w:themeColor="hyperlink"/>
      <w:u w:val="single"/>
    </w:rPr>
  </w:style>
  <w:style w:type="paragraph" w:styleId="Caption">
    <w:name w:val="caption"/>
    <w:basedOn w:val="Normal"/>
    <w:next w:val="Normal"/>
    <w:autoRedefine/>
    <w:uiPriority w:val="35"/>
    <w:unhideWhenUsed/>
    <w:qFormat/>
    <w:rsid w:val="00D37DF8"/>
    <w:pPr>
      <w:keepNext/>
      <w:spacing w:after="0" w:line="240" w:lineRule="auto"/>
      <w:jc w:val="center"/>
    </w:pPr>
    <w:rPr>
      <w:b/>
      <w:bCs/>
      <w:sz w:val="22"/>
      <w:szCs w:val="14"/>
    </w:rPr>
  </w:style>
  <w:style w:type="paragraph" w:styleId="TableofFigures">
    <w:name w:val="table of figures"/>
    <w:basedOn w:val="Normal"/>
    <w:next w:val="Normal"/>
    <w:uiPriority w:val="99"/>
    <w:unhideWhenUsed/>
    <w:rsid w:val="00A36305"/>
    <w:pPr>
      <w:spacing w:after="0"/>
    </w:pPr>
  </w:style>
  <w:style w:type="character" w:customStyle="1" w:styleId="Heading6Char">
    <w:name w:val="Heading 6 Char"/>
    <w:basedOn w:val="DefaultParagraphFont"/>
    <w:link w:val="Heading6"/>
    <w:uiPriority w:val="9"/>
    <w:rsid w:val="00D50C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50C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0C3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Char"/>
    <w:basedOn w:val="DefaultParagraphFont"/>
    <w:link w:val="Heading9"/>
    <w:uiPriority w:val="9"/>
    <w:rsid w:val="00F226EA"/>
    <w:rPr>
      <w:rFonts w:eastAsiaTheme="majorEastAsia" w:cstheme="majorBidi"/>
      <w:b/>
      <w:iCs/>
      <w:color w:val="000000" w:themeColor="text1"/>
      <w:sz w:val="32"/>
      <w:szCs w:val="20"/>
    </w:rPr>
  </w:style>
  <w:style w:type="paragraph" w:customStyle="1" w:styleId="AppendixH1">
    <w:name w:val="Appendix H1"/>
    <w:basedOn w:val="Heading9"/>
    <w:next w:val="Normal"/>
    <w:rsid w:val="00712EB3"/>
    <w:pPr>
      <w:numPr>
        <w:numId w:val="2"/>
      </w:numPr>
    </w:pPr>
  </w:style>
  <w:style w:type="paragraph" w:customStyle="1" w:styleId="AppendixH2">
    <w:name w:val="Appendix H2"/>
    <w:basedOn w:val="AppendixH1"/>
    <w:next w:val="Normal"/>
    <w:link w:val="AppendixH2Char"/>
    <w:qFormat/>
    <w:rsid w:val="00F226EA"/>
    <w:pPr>
      <w:numPr>
        <w:ilvl w:val="1"/>
      </w:numPr>
      <w:pBdr>
        <w:bottom w:val="none" w:sz="0" w:space="0" w:color="auto"/>
      </w:pBdr>
      <w:spacing w:line="240" w:lineRule="auto"/>
    </w:pPr>
    <w:rPr>
      <w:b w:val="0"/>
      <w:sz w:val="28"/>
    </w:rPr>
  </w:style>
  <w:style w:type="paragraph" w:customStyle="1" w:styleId="AppendixH3">
    <w:name w:val="Appendix H3"/>
    <w:basedOn w:val="AppendixH2"/>
    <w:next w:val="Normal"/>
    <w:link w:val="AppendixH3Char"/>
    <w:qFormat/>
    <w:rsid w:val="00F226EA"/>
    <w:pPr>
      <w:numPr>
        <w:ilvl w:val="2"/>
      </w:numPr>
    </w:pPr>
    <w:rPr>
      <w:sz w:val="24"/>
    </w:rPr>
  </w:style>
  <w:style w:type="numbering" w:customStyle="1" w:styleId="AppendixHeadings">
    <w:name w:val="Appendix Headings"/>
    <w:uiPriority w:val="99"/>
    <w:rsid w:val="00712EB3"/>
    <w:pPr>
      <w:numPr>
        <w:numId w:val="1"/>
      </w:numPr>
    </w:pPr>
  </w:style>
  <w:style w:type="character" w:customStyle="1" w:styleId="AppendixH2Char">
    <w:name w:val="Appendix H2 Char"/>
    <w:basedOn w:val="DefaultParagraphFont"/>
    <w:link w:val="AppendixH2"/>
    <w:rsid w:val="00963F31"/>
    <w:rPr>
      <w:rFonts w:eastAsiaTheme="majorEastAsia" w:cstheme="majorBidi"/>
      <w:iCs/>
      <w:color w:val="000000" w:themeColor="text1"/>
      <w:sz w:val="28"/>
      <w:szCs w:val="20"/>
    </w:rPr>
  </w:style>
  <w:style w:type="character" w:customStyle="1" w:styleId="AppendixH3Char">
    <w:name w:val="Appendix H3 Char"/>
    <w:basedOn w:val="AppendixH2Char"/>
    <w:link w:val="AppendixH3"/>
    <w:rsid w:val="00963F31"/>
    <w:rPr>
      <w:rFonts w:eastAsiaTheme="majorEastAsia" w:cstheme="majorBidi"/>
      <w:iCs/>
      <w:color w:val="000000" w:themeColor="text1"/>
      <w:sz w:val="28"/>
      <w:szCs w:val="20"/>
    </w:rPr>
  </w:style>
  <w:style w:type="paragraph" w:styleId="TOC4">
    <w:name w:val="toc 4"/>
    <w:basedOn w:val="Normal"/>
    <w:next w:val="Normal"/>
    <w:autoRedefine/>
    <w:uiPriority w:val="39"/>
    <w:unhideWhenUsed/>
    <w:rsid w:val="00963F31"/>
    <w:pPr>
      <w:tabs>
        <w:tab w:val="left" w:pos="1440"/>
        <w:tab w:val="right" w:leader="dot" w:pos="9350"/>
      </w:tabs>
      <w:spacing w:after="100"/>
    </w:pPr>
  </w:style>
  <w:style w:type="character" w:styleId="FollowedHyperlink">
    <w:name w:val="FollowedHyperlink"/>
    <w:basedOn w:val="DefaultParagraphFont"/>
    <w:uiPriority w:val="99"/>
    <w:semiHidden/>
    <w:unhideWhenUsed/>
    <w:rsid w:val="00963F31"/>
    <w:rPr>
      <w:color w:val="800080" w:themeColor="followedHyperlink"/>
      <w:u w:val="single"/>
    </w:rPr>
  </w:style>
  <w:style w:type="paragraph" w:styleId="NoSpacing">
    <w:name w:val="No Spacing"/>
    <w:autoRedefine/>
    <w:uiPriority w:val="1"/>
    <w:qFormat/>
    <w:rsid w:val="00963F31"/>
    <w:pPr>
      <w:spacing w:after="0" w:line="240" w:lineRule="auto"/>
    </w:pPr>
    <w:rPr>
      <w:rFonts w:eastAsiaTheme="minorHAnsi" w:cstheme="minorBidi"/>
      <w:sz w:val="20"/>
      <w:szCs w:val="22"/>
    </w:rPr>
  </w:style>
  <w:style w:type="paragraph" w:styleId="TOC6">
    <w:name w:val="toc 6"/>
    <w:basedOn w:val="Normal"/>
    <w:next w:val="Normal"/>
    <w:autoRedefine/>
    <w:uiPriority w:val="39"/>
    <w:unhideWhenUsed/>
    <w:rsid w:val="00963F31"/>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63F31"/>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63F31"/>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63F31"/>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963F31"/>
    <w:rPr>
      <w:color w:val="605E5C"/>
      <w:shd w:val="clear" w:color="auto" w:fill="E1DFDD"/>
    </w:rPr>
  </w:style>
  <w:style w:type="character" w:styleId="CommentReference">
    <w:name w:val="annotation reference"/>
    <w:basedOn w:val="DefaultParagraphFont"/>
    <w:uiPriority w:val="99"/>
    <w:semiHidden/>
    <w:unhideWhenUsed/>
    <w:rsid w:val="00963F31"/>
    <w:rPr>
      <w:sz w:val="16"/>
      <w:szCs w:val="16"/>
    </w:rPr>
  </w:style>
  <w:style w:type="paragraph" w:styleId="CommentText">
    <w:name w:val="annotation text"/>
    <w:basedOn w:val="Normal"/>
    <w:link w:val="CommentTextChar"/>
    <w:uiPriority w:val="99"/>
    <w:unhideWhenUsed/>
    <w:rsid w:val="00963F31"/>
    <w:pPr>
      <w:spacing w:line="240" w:lineRule="auto"/>
    </w:pPr>
    <w:rPr>
      <w:sz w:val="20"/>
      <w:szCs w:val="20"/>
    </w:rPr>
  </w:style>
  <w:style w:type="character" w:customStyle="1" w:styleId="CommentTextChar">
    <w:name w:val="Comment Text Char"/>
    <w:basedOn w:val="DefaultParagraphFont"/>
    <w:link w:val="CommentText"/>
    <w:uiPriority w:val="99"/>
    <w:rsid w:val="00963F31"/>
    <w:rPr>
      <w:sz w:val="20"/>
      <w:szCs w:val="20"/>
    </w:rPr>
  </w:style>
  <w:style w:type="paragraph" w:styleId="CommentSubject">
    <w:name w:val="annotation subject"/>
    <w:basedOn w:val="CommentText"/>
    <w:next w:val="CommentText"/>
    <w:link w:val="CommentSubjectChar"/>
    <w:uiPriority w:val="99"/>
    <w:semiHidden/>
    <w:unhideWhenUsed/>
    <w:rsid w:val="00963F31"/>
    <w:rPr>
      <w:b/>
      <w:bCs/>
    </w:rPr>
  </w:style>
  <w:style w:type="character" w:customStyle="1" w:styleId="CommentSubjectChar">
    <w:name w:val="Comment Subject Char"/>
    <w:basedOn w:val="CommentTextChar"/>
    <w:link w:val="CommentSubject"/>
    <w:uiPriority w:val="99"/>
    <w:semiHidden/>
    <w:rsid w:val="00963F31"/>
    <w:rPr>
      <w:b/>
      <w:bCs/>
      <w:sz w:val="20"/>
      <w:szCs w:val="20"/>
    </w:rPr>
  </w:style>
  <w:style w:type="paragraph" w:styleId="Revision">
    <w:name w:val="Revision"/>
    <w:hidden/>
    <w:uiPriority w:val="99"/>
    <w:semiHidden/>
    <w:rsid w:val="00963F31"/>
    <w:pPr>
      <w:spacing w:after="0" w:line="240" w:lineRule="auto"/>
    </w:pPr>
  </w:style>
  <w:style w:type="paragraph" w:styleId="BodyText">
    <w:name w:val="Body Text"/>
    <w:basedOn w:val="Normal"/>
    <w:link w:val="BodyTextChar"/>
    <w:uiPriority w:val="1"/>
    <w:qFormat/>
    <w:rsid w:val="00103CFE"/>
    <w:pPr>
      <w:widowControl w:val="0"/>
      <w:autoSpaceDE w:val="0"/>
      <w:autoSpaceDN w:val="0"/>
      <w:spacing w:before="4" w:after="0" w:line="240" w:lineRule="auto"/>
      <w:ind w:left="20"/>
    </w:pPr>
    <w:rPr>
      <w:rFonts w:eastAsia="Arial"/>
      <w:sz w:val="22"/>
      <w:szCs w:val="22"/>
      <w:lang w:bidi="en-US"/>
    </w:rPr>
  </w:style>
  <w:style w:type="character" w:customStyle="1" w:styleId="BodyTextChar">
    <w:name w:val="Body Text Char"/>
    <w:basedOn w:val="DefaultParagraphFont"/>
    <w:link w:val="BodyText"/>
    <w:uiPriority w:val="1"/>
    <w:rsid w:val="00103CFE"/>
    <w:rPr>
      <w:rFonts w:eastAsia="Arial"/>
      <w:sz w:val="22"/>
      <w:szCs w:val="22"/>
      <w:lang w:bidi="en-US"/>
    </w:rPr>
  </w:style>
  <w:style w:type="table" w:styleId="TableGridLight">
    <w:name w:val="Grid Table Light"/>
    <w:basedOn w:val="TableNormal"/>
    <w:uiPriority w:val="40"/>
    <w:rsid w:val="003A3B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A3B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3B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032A96"/>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13679">
      <w:bodyDiv w:val="1"/>
      <w:marLeft w:val="0"/>
      <w:marRight w:val="0"/>
      <w:marTop w:val="0"/>
      <w:marBottom w:val="0"/>
      <w:divBdr>
        <w:top w:val="none" w:sz="0" w:space="0" w:color="auto"/>
        <w:left w:val="none" w:sz="0" w:space="0" w:color="auto"/>
        <w:bottom w:val="none" w:sz="0" w:space="0" w:color="auto"/>
        <w:right w:val="none" w:sz="0" w:space="0" w:color="auto"/>
      </w:divBdr>
    </w:div>
    <w:div w:id="296183852">
      <w:bodyDiv w:val="1"/>
      <w:marLeft w:val="0"/>
      <w:marRight w:val="0"/>
      <w:marTop w:val="0"/>
      <w:marBottom w:val="0"/>
      <w:divBdr>
        <w:top w:val="none" w:sz="0" w:space="0" w:color="auto"/>
        <w:left w:val="none" w:sz="0" w:space="0" w:color="auto"/>
        <w:bottom w:val="none" w:sz="0" w:space="0" w:color="auto"/>
        <w:right w:val="none" w:sz="0" w:space="0" w:color="auto"/>
      </w:divBdr>
    </w:div>
    <w:div w:id="501238815">
      <w:bodyDiv w:val="1"/>
      <w:marLeft w:val="0"/>
      <w:marRight w:val="0"/>
      <w:marTop w:val="0"/>
      <w:marBottom w:val="0"/>
      <w:divBdr>
        <w:top w:val="none" w:sz="0" w:space="0" w:color="auto"/>
        <w:left w:val="none" w:sz="0" w:space="0" w:color="auto"/>
        <w:bottom w:val="none" w:sz="0" w:space="0" w:color="auto"/>
        <w:right w:val="none" w:sz="0" w:space="0" w:color="auto"/>
      </w:divBdr>
    </w:div>
    <w:div w:id="518546650">
      <w:bodyDiv w:val="1"/>
      <w:marLeft w:val="0"/>
      <w:marRight w:val="0"/>
      <w:marTop w:val="0"/>
      <w:marBottom w:val="0"/>
      <w:divBdr>
        <w:top w:val="none" w:sz="0" w:space="0" w:color="auto"/>
        <w:left w:val="none" w:sz="0" w:space="0" w:color="auto"/>
        <w:bottom w:val="none" w:sz="0" w:space="0" w:color="auto"/>
        <w:right w:val="none" w:sz="0" w:space="0" w:color="auto"/>
      </w:divBdr>
    </w:div>
    <w:div w:id="528613591">
      <w:bodyDiv w:val="1"/>
      <w:marLeft w:val="0"/>
      <w:marRight w:val="0"/>
      <w:marTop w:val="0"/>
      <w:marBottom w:val="0"/>
      <w:divBdr>
        <w:top w:val="none" w:sz="0" w:space="0" w:color="auto"/>
        <w:left w:val="none" w:sz="0" w:space="0" w:color="auto"/>
        <w:bottom w:val="none" w:sz="0" w:space="0" w:color="auto"/>
        <w:right w:val="none" w:sz="0" w:space="0" w:color="auto"/>
      </w:divBdr>
    </w:div>
    <w:div w:id="646208291">
      <w:bodyDiv w:val="1"/>
      <w:marLeft w:val="0"/>
      <w:marRight w:val="0"/>
      <w:marTop w:val="0"/>
      <w:marBottom w:val="0"/>
      <w:divBdr>
        <w:top w:val="none" w:sz="0" w:space="0" w:color="auto"/>
        <w:left w:val="none" w:sz="0" w:space="0" w:color="auto"/>
        <w:bottom w:val="none" w:sz="0" w:space="0" w:color="auto"/>
        <w:right w:val="none" w:sz="0" w:space="0" w:color="auto"/>
      </w:divBdr>
    </w:div>
    <w:div w:id="784271391">
      <w:bodyDiv w:val="1"/>
      <w:marLeft w:val="0"/>
      <w:marRight w:val="0"/>
      <w:marTop w:val="0"/>
      <w:marBottom w:val="0"/>
      <w:divBdr>
        <w:top w:val="none" w:sz="0" w:space="0" w:color="auto"/>
        <w:left w:val="none" w:sz="0" w:space="0" w:color="auto"/>
        <w:bottom w:val="none" w:sz="0" w:space="0" w:color="auto"/>
        <w:right w:val="none" w:sz="0" w:space="0" w:color="auto"/>
      </w:divBdr>
    </w:div>
    <w:div w:id="812797514">
      <w:bodyDiv w:val="1"/>
      <w:marLeft w:val="0"/>
      <w:marRight w:val="0"/>
      <w:marTop w:val="0"/>
      <w:marBottom w:val="0"/>
      <w:divBdr>
        <w:top w:val="none" w:sz="0" w:space="0" w:color="auto"/>
        <w:left w:val="none" w:sz="0" w:space="0" w:color="auto"/>
        <w:bottom w:val="none" w:sz="0" w:space="0" w:color="auto"/>
        <w:right w:val="none" w:sz="0" w:space="0" w:color="auto"/>
      </w:divBdr>
    </w:div>
    <w:div w:id="854616479">
      <w:bodyDiv w:val="1"/>
      <w:marLeft w:val="0"/>
      <w:marRight w:val="0"/>
      <w:marTop w:val="0"/>
      <w:marBottom w:val="0"/>
      <w:divBdr>
        <w:top w:val="none" w:sz="0" w:space="0" w:color="auto"/>
        <w:left w:val="none" w:sz="0" w:space="0" w:color="auto"/>
        <w:bottom w:val="none" w:sz="0" w:space="0" w:color="auto"/>
        <w:right w:val="none" w:sz="0" w:space="0" w:color="auto"/>
      </w:divBdr>
    </w:div>
    <w:div w:id="877812407">
      <w:bodyDiv w:val="1"/>
      <w:marLeft w:val="0"/>
      <w:marRight w:val="0"/>
      <w:marTop w:val="0"/>
      <w:marBottom w:val="0"/>
      <w:divBdr>
        <w:top w:val="none" w:sz="0" w:space="0" w:color="auto"/>
        <w:left w:val="none" w:sz="0" w:space="0" w:color="auto"/>
        <w:bottom w:val="none" w:sz="0" w:space="0" w:color="auto"/>
        <w:right w:val="none" w:sz="0" w:space="0" w:color="auto"/>
      </w:divBdr>
    </w:div>
    <w:div w:id="919414416">
      <w:bodyDiv w:val="1"/>
      <w:marLeft w:val="0"/>
      <w:marRight w:val="0"/>
      <w:marTop w:val="0"/>
      <w:marBottom w:val="0"/>
      <w:divBdr>
        <w:top w:val="none" w:sz="0" w:space="0" w:color="auto"/>
        <w:left w:val="none" w:sz="0" w:space="0" w:color="auto"/>
        <w:bottom w:val="none" w:sz="0" w:space="0" w:color="auto"/>
        <w:right w:val="none" w:sz="0" w:space="0" w:color="auto"/>
      </w:divBdr>
    </w:div>
    <w:div w:id="922956299">
      <w:bodyDiv w:val="1"/>
      <w:marLeft w:val="0"/>
      <w:marRight w:val="0"/>
      <w:marTop w:val="0"/>
      <w:marBottom w:val="0"/>
      <w:divBdr>
        <w:top w:val="none" w:sz="0" w:space="0" w:color="auto"/>
        <w:left w:val="none" w:sz="0" w:space="0" w:color="auto"/>
        <w:bottom w:val="none" w:sz="0" w:space="0" w:color="auto"/>
        <w:right w:val="none" w:sz="0" w:space="0" w:color="auto"/>
      </w:divBdr>
    </w:div>
    <w:div w:id="1014917110">
      <w:bodyDiv w:val="1"/>
      <w:marLeft w:val="0"/>
      <w:marRight w:val="0"/>
      <w:marTop w:val="0"/>
      <w:marBottom w:val="0"/>
      <w:divBdr>
        <w:top w:val="none" w:sz="0" w:space="0" w:color="auto"/>
        <w:left w:val="none" w:sz="0" w:space="0" w:color="auto"/>
        <w:bottom w:val="none" w:sz="0" w:space="0" w:color="auto"/>
        <w:right w:val="none" w:sz="0" w:space="0" w:color="auto"/>
      </w:divBdr>
    </w:div>
    <w:div w:id="1107776570">
      <w:bodyDiv w:val="1"/>
      <w:marLeft w:val="0"/>
      <w:marRight w:val="0"/>
      <w:marTop w:val="0"/>
      <w:marBottom w:val="0"/>
      <w:divBdr>
        <w:top w:val="none" w:sz="0" w:space="0" w:color="auto"/>
        <w:left w:val="none" w:sz="0" w:space="0" w:color="auto"/>
        <w:bottom w:val="none" w:sz="0" w:space="0" w:color="auto"/>
        <w:right w:val="none" w:sz="0" w:space="0" w:color="auto"/>
      </w:divBdr>
    </w:div>
    <w:div w:id="1217156605">
      <w:bodyDiv w:val="1"/>
      <w:marLeft w:val="0"/>
      <w:marRight w:val="0"/>
      <w:marTop w:val="0"/>
      <w:marBottom w:val="0"/>
      <w:divBdr>
        <w:top w:val="none" w:sz="0" w:space="0" w:color="auto"/>
        <w:left w:val="none" w:sz="0" w:space="0" w:color="auto"/>
        <w:bottom w:val="none" w:sz="0" w:space="0" w:color="auto"/>
        <w:right w:val="none" w:sz="0" w:space="0" w:color="auto"/>
      </w:divBdr>
    </w:div>
    <w:div w:id="1237203380">
      <w:bodyDiv w:val="1"/>
      <w:marLeft w:val="0"/>
      <w:marRight w:val="0"/>
      <w:marTop w:val="0"/>
      <w:marBottom w:val="0"/>
      <w:divBdr>
        <w:top w:val="none" w:sz="0" w:space="0" w:color="auto"/>
        <w:left w:val="none" w:sz="0" w:space="0" w:color="auto"/>
        <w:bottom w:val="none" w:sz="0" w:space="0" w:color="auto"/>
        <w:right w:val="none" w:sz="0" w:space="0" w:color="auto"/>
      </w:divBdr>
    </w:div>
    <w:div w:id="1310089006">
      <w:bodyDiv w:val="1"/>
      <w:marLeft w:val="0"/>
      <w:marRight w:val="0"/>
      <w:marTop w:val="0"/>
      <w:marBottom w:val="0"/>
      <w:divBdr>
        <w:top w:val="none" w:sz="0" w:space="0" w:color="auto"/>
        <w:left w:val="none" w:sz="0" w:space="0" w:color="auto"/>
        <w:bottom w:val="none" w:sz="0" w:space="0" w:color="auto"/>
        <w:right w:val="none" w:sz="0" w:space="0" w:color="auto"/>
      </w:divBdr>
    </w:div>
    <w:div w:id="1318455493">
      <w:bodyDiv w:val="1"/>
      <w:marLeft w:val="0"/>
      <w:marRight w:val="0"/>
      <w:marTop w:val="0"/>
      <w:marBottom w:val="0"/>
      <w:divBdr>
        <w:top w:val="none" w:sz="0" w:space="0" w:color="auto"/>
        <w:left w:val="none" w:sz="0" w:space="0" w:color="auto"/>
        <w:bottom w:val="none" w:sz="0" w:space="0" w:color="auto"/>
        <w:right w:val="none" w:sz="0" w:space="0" w:color="auto"/>
      </w:divBdr>
    </w:div>
    <w:div w:id="1337003664">
      <w:bodyDiv w:val="1"/>
      <w:marLeft w:val="0"/>
      <w:marRight w:val="0"/>
      <w:marTop w:val="0"/>
      <w:marBottom w:val="0"/>
      <w:divBdr>
        <w:top w:val="none" w:sz="0" w:space="0" w:color="auto"/>
        <w:left w:val="none" w:sz="0" w:space="0" w:color="auto"/>
        <w:bottom w:val="none" w:sz="0" w:space="0" w:color="auto"/>
        <w:right w:val="none" w:sz="0" w:space="0" w:color="auto"/>
      </w:divBdr>
    </w:div>
    <w:div w:id="1413889480">
      <w:bodyDiv w:val="1"/>
      <w:marLeft w:val="0"/>
      <w:marRight w:val="0"/>
      <w:marTop w:val="0"/>
      <w:marBottom w:val="0"/>
      <w:divBdr>
        <w:top w:val="none" w:sz="0" w:space="0" w:color="auto"/>
        <w:left w:val="none" w:sz="0" w:space="0" w:color="auto"/>
        <w:bottom w:val="none" w:sz="0" w:space="0" w:color="auto"/>
        <w:right w:val="none" w:sz="0" w:space="0" w:color="auto"/>
      </w:divBdr>
    </w:div>
    <w:div w:id="1597860317">
      <w:bodyDiv w:val="1"/>
      <w:marLeft w:val="0"/>
      <w:marRight w:val="0"/>
      <w:marTop w:val="0"/>
      <w:marBottom w:val="0"/>
      <w:divBdr>
        <w:top w:val="none" w:sz="0" w:space="0" w:color="auto"/>
        <w:left w:val="none" w:sz="0" w:space="0" w:color="auto"/>
        <w:bottom w:val="none" w:sz="0" w:space="0" w:color="auto"/>
        <w:right w:val="none" w:sz="0" w:space="0" w:color="auto"/>
      </w:divBdr>
    </w:div>
    <w:div w:id="1866599284">
      <w:bodyDiv w:val="1"/>
      <w:marLeft w:val="0"/>
      <w:marRight w:val="0"/>
      <w:marTop w:val="0"/>
      <w:marBottom w:val="0"/>
      <w:divBdr>
        <w:top w:val="none" w:sz="0" w:space="0" w:color="auto"/>
        <w:left w:val="none" w:sz="0" w:space="0" w:color="auto"/>
        <w:bottom w:val="none" w:sz="0" w:space="0" w:color="auto"/>
        <w:right w:val="none" w:sz="0" w:space="0" w:color="auto"/>
      </w:divBdr>
    </w:div>
    <w:div w:id="1947617702">
      <w:bodyDiv w:val="1"/>
      <w:marLeft w:val="0"/>
      <w:marRight w:val="0"/>
      <w:marTop w:val="0"/>
      <w:marBottom w:val="0"/>
      <w:divBdr>
        <w:top w:val="none" w:sz="0" w:space="0" w:color="auto"/>
        <w:left w:val="none" w:sz="0" w:space="0" w:color="auto"/>
        <w:bottom w:val="none" w:sz="0" w:space="0" w:color="auto"/>
        <w:right w:val="none" w:sz="0" w:space="0" w:color="auto"/>
      </w:divBdr>
    </w:div>
    <w:div w:id="1996179571">
      <w:bodyDiv w:val="1"/>
      <w:marLeft w:val="0"/>
      <w:marRight w:val="0"/>
      <w:marTop w:val="0"/>
      <w:marBottom w:val="0"/>
      <w:divBdr>
        <w:top w:val="none" w:sz="0" w:space="0" w:color="auto"/>
        <w:left w:val="none" w:sz="0" w:space="0" w:color="auto"/>
        <w:bottom w:val="none" w:sz="0" w:space="0" w:color="auto"/>
        <w:right w:val="none" w:sz="0" w:space="0" w:color="auto"/>
      </w:divBdr>
    </w:div>
    <w:div w:id="2073192279">
      <w:bodyDiv w:val="1"/>
      <w:marLeft w:val="0"/>
      <w:marRight w:val="0"/>
      <w:marTop w:val="0"/>
      <w:marBottom w:val="0"/>
      <w:divBdr>
        <w:top w:val="none" w:sz="0" w:space="0" w:color="auto"/>
        <w:left w:val="none" w:sz="0" w:space="0" w:color="auto"/>
        <w:bottom w:val="none" w:sz="0" w:space="0" w:color="auto"/>
        <w:right w:val="none" w:sz="0" w:space="0" w:color="auto"/>
      </w:divBdr>
    </w:div>
    <w:div w:id="213774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erman.AERONIX\Desktop\OP_01_TM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6F7703B5F743F9997D624068D2B18E"/>
        <w:category>
          <w:name w:val="General"/>
          <w:gallery w:val="placeholder"/>
        </w:category>
        <w:types>
          <w:type w:val="bbPlcHdr"/>
        </w:types>
        <w:behaviors>
          <w:behavior w:val="content"/>
        </w:behaviors>
        <w:guid w:val="{FF48C249-B02C-48C3-B6AB-2EB43ADF319C}"/>
      </w:docPartPr>
      <w:docPartBody>
        <w:p w:rsidR="00BB04A1" w:rsidRDefault="00BB04A1">
          <w:pPr>
            <w:pStyle w:val="E16F7703B5F743F9997D624068D2B18E"/>
          </w:pPr>
          <w:r w:rsidRPr="00ED2018">
            <w:rPr>
              <w:rStyle w:val="PlaceholderText"/>
            </w:rPr>
            <w:t>[Category]</w:t>
          </w:r>
        </w:p>
      </w:docPartBody>
    </w:docPart>
    <w:docPart>
      <w:docPartPr>
        <w:name w:val="34DFC7FE92934EA78A2614622E8FA032"/>
        <w:category>
          <w:name w:val="General"/>
          <w:gallery w:val="placeholder"/>
        </w:category>
        <w:types>
          <w:type w:val="bbPlcHdr"/>
        </w:types>
        <w:behaviors>
          <w:behavior w:val="content"/>
        </w:behaviors>
        <w:guid w:val="{81B5DE24-418F-4E94-B52C-4AE70383BEF0}"/>
      </w:docPartPr>
      <w:docPartBody>
        <w:p w:rsidR="00BB04A1" w:rsidRDefault="00BB04A1">
          <w:pPr>
            <w:pStyle w:val="34DFC7FE92934EA78A2614622E8FA032"/>
          </w:pPr>
          <w:r w:rsidRPr="00ED201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A1"/>
    <w:rsid w:val="00014519"/>
    <w:rsid w:val="00041F65"/>
    <w:rsid w:val="00051F98"/>
    <w:rsid w:val="000C25F9"/>
    <w:rsid w:val="000C6F99"/>
    <w:rsid w:val="001018D1"/>
    <w:rsid w:val="001B22DB"/>
    <w:rsid w:val="001D5818"/>
    <w:rsid w:val="00217FF5"/>
    <w:rsid w:val="00226061"/>
    <w:rsid w:val="00235D30"/>
    <w:rsid w:val="00242F39"/>
    <w:rsid w:val="002839C7"/>
    <w:rsid w:val="00293FC2"/>
    <w:rsid w:val="002E5BB7"/>
    <w:rsid w:val="002F46C9"/>
    <w:rsid w:val="002F4C4A"/>
    <w:rsid w:val="002F73A5"/>
    <w:rsid w:val="003F5BE9"/>
    <w:rsid w:val="0042271B"/>
    <w:rsid w:val="004432BD"/>
    <w:rsid w:val="00474BD0"/>
    <w:rsid w:val="004C6053"/>
    <w:rsid w:val="004E35D9"/>
    <w:rsid w:val="00520DD6"/>
    <w:rsid w:val="00530C8B"/>
    <w:rsid w:val="00537851"/>
    <w:rsid w:val="005738CE"/>
    <w:rsid w:val="005A618E"/>
    <w:rsid w:val="005D4F6D"/>
    <w:rsid w:val="006D443E"/>
    <w:rsid w:val="006D4925"/>
    <w:rsid w:val="006E61CC"/>
    <w:rsid w:val="00701A9D"/>
    <w:rsid w:val="007336E4"/>
    <w:rsid w:val="00761662"/>
    <w:rsid w:val="00791B30"/>
    <w:rsid w:val="00842889"/>
    <w:rsid w:val="008D1979"/>
    <w:rsid w:val="008E117B"/>
    <w:rsid w:val="008E196A"/>
    <w:rsid w:val="008E4FF6"/>
    <w:rsid w:val="0094365D"/>
    <w:rsid w:val="009A2958"/>
    <w:rsid w:val="009D27A9"/>
    <w:rsid w:val="009F347A"/>
    <w:rsid w:val="00A057C7"/>
    <w:rsid w:val="00A1419E"/>
    <w:rsid w:val="00A25018"/>
    <w:rsid w:val="00AA7EAB"/>
    <w:rsid w:val="00B417D4"/>
    <w:rsid w:val="00B519A7"/>
    <w:rsid w:val="00B67460"/>
    <w:rsid w:val="00B830C2"/>
    <w:rsid w:val="00BA710B"/>
    <w:rsid w:val="00BB04A1"/>
    <w:rsid w:val="00C13A03"/>
    <w:rsid w:val="00C2121C"/>
    <w:rsid w:val="00C654DE"/>
    <w:rsid w:val="00CA37CE"/>
    <w:rsid w:val="00CB4614"/>
    <w:rsid w:val="00DE1288"/>
    <w:rsid w:val="00DF7E73"/>
    <w:rsid w:val="00EA5EB3"/>
    <w:rsid w:val="00EE2A0E"/>
    <w:rsid w:val="00EE50D2"/>
    <w:rsid w:val="00F059F8"/>
    <w:rsid w:val="00F23986"/>
    <w:rsid w:val="00F34902"/>
    <w:rsid w:val="00F438C0"/>
    <w:rsid w:val="00F64458"/>
    <w:rsid w:val="00F6464B"/>
    <w:rsid w:val="00FC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6061"/>
    <w:rPr>
      <w:color w:val="808080"/>
    </w:rPr>
  </w:style>
  <w:style w:type="paragraph" w:customStyle="1" w:styleId="E16F7703B5F743F9997D624068D2B18E">
    <w:name w:val="E16F7703B5F743F9997D624068D2B18E"/>
  </w:style>
  <w:style w:type="paragraph" w:customStyle="1" w:styleId="34DFC7FE92934EA78A2614622E8FA032">
    <w:name w:val="34DFC7FE92934EA78A2614622E8FA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E32F6F37290E45A6AF96C177BCBA63" ma:contentTypeVersion="10" ma:contentTypeDescription="Create a new document." ma:contentTypeScope="" ma:versionID="391fc969c3e8f6d88e55a42047216652">
  <xsd:schema xmlns:xsd="http://www.w3.org/2001/XMLSchema" xmlns:xs="http://www.w3.org/2001/XMLSchema" xmlns:p="http://schemas.microsoft.com/office/2006/metadata/properties" xmlns:ns2="00c24db5-5074-4b25-8bbb-ebfeed61d2ec" xmlns:ns3="a58f9494-b9a6-47b2-81f7-af9bc0a3494e" targetNamespace="http://schemas.microsoft.com/office/2006/metadata/properties" ma:root="true" ma:fieldsID="5280584eb1f0b321168f75751df4141c" ns2:_="" ns3:_="">
    <xsd:import namespace="00c24db5-5074-4b25-8bbb-ebfeed61d2ec"/>
    <xsd:import namespace="a58f9494-b9a6-47b2-81f7-af9bc0a349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24db5-5074-4b25-8bbb-ebfeed61d2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8f9494-b9a6-47b2-81f7-af9bc0a3494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DF773-8B5D-493D-8F8A-B0980C33D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24db5-5074-4b25-8bbb-ebfeed61d2ec"/>
    <ds:schemaRef ds:uri="a58f9494-b9a6-47b2-81f7-af9bc0a34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FE72A-50A0-4C82-A1DA-AAB22E87342A}">
  <ds:schemaRefs>
    <ds:schemaRef ds:uri="http://schemas.openxmlformats.org/officeDocument/2006/bibliography"/>
  </ds:schemaRefs>
</ds:datastoreItem>
</file>

<file path=customXml/itemProps3.xml><?xml version="1.0" encoding="utf-8"?>
<ds:datastoreItem xmlns:ds="http://schemas.openxmlformats.org/officeDocument/2006/customXml" ds:itemID="{A55BD80F-2F51-49CB-976D-7B799F8E3773}">
  <ds:schemaRefs>
    <ds:schemaRef ds:uri="http://schemas.microsoft.com/office/2006/metadata/properties"/>
  </ds:schemaRefs>
</ds:datastoreItem>
</file>

<file path=customXml/itemProps4.xml><?xml version="1.0" encoding="utf-8"?>
<ds:datastoreItem xmlns:ds="http://schemas.openxmlformats.org/officeDocument/2006/customXml" ds:itemID="{063CEA58-AFAE-44B6-B4DC-410C86D4F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OP_01_TM_document_template.dotx</Template>
  <TotalTime>35</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LoRa Radio Evaluation Design Requirements</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Radio Evaluation Design Requirements</dc:title>
  <dc:subject/>
  <dc:creator>Scott Ammerman</dc:creator>
  <cp:keywords/>
  <cp:lastModifiedBy>Drew Kaisner</cp:lastModifiedBy>
  <cp:revision>17</cp:revision>
  <cp:lastPrinted>2025-01-20T14:04:00Z</cp:lastPrinted>
  <dcterms:created xsi:type="dcterms:W3CDTF">2025-09-18T23:56:00Z</dcterms:created>
  <dcterms:modified xsi:type="dcterms:W3CDTF">2025-09-23T20:24:00Z</dcterms:modified>
  <cp:category>Clemson Senior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AE302086-001</vt:lpwstr>
  </property>
  <property fmtid="{D5CDD505-2E9C-101B-9397-08002B2CF9AE}" pid="3" name="Revision">
    <vt:lpwstr>C</vt:lpwstr>
  </property>
  <property fmtid="{D5CDD505-2E9C-101B-9397-08002B2CF9AE}" pid="4" name="Date completed">
    <vt:lpwstr>22 Jun 2023</vt:lpwstr>
  </property>
  <property fmtid="{D5CDD505-2E9C-101B-9397-08002B2CF9AE}" pid="5" name="ContentTypeId">
    <vt:lpwstr>0x010100B1E32F6F37290E45A6AF96C177BCBA63</vt:lpwstr>
  </property>
  <property fmtid="{D5CDD505-2E9C-101B-9397-08002B2CF9AE}" pid="6" name="MSIP_Label_02736c20-5498-4b4f-a78c-11e6c0248834_Enabled">
    <vt:lpwstr>true</vt:lpwstr>
  </property>
  <property fmtid="{D5CDD505-2E9C-101B-9397-08002B2CF9AE}" pid="7" name="MSIP_Label_02736c20-5498-4b4f-a78c-11e6c0248834_SetDate">
    <vt:lpwstr>2023-06-26T14:30:23Z</vt:lpwstr>
  </property>
  <property fmtid="{D5CDD505-2E9C-101B-9397-08002B2CF9AE}" pid="8" name="MSIP_Label_02736c20-5498-4b4f-a78c-11e6c0248834_Method">
    <vt:lpwstr>Standard</vt:lpwstr>
  </property>
  <property fmtid="{D5CDD505-2E9C-101B-9397-08002B2CF9AE}" pid="9" name="MSIP_Label_02736c20-5498-4b4f-a78c-11e6c0248834_Name">
    <vt:lpwstr>Public - No Sensitive Content</vt:lpwstr>
  </property>
  <property fmtid="{D5CDD505-2E9C-101B-9397-08002B2CF9AE}" pid="10" name="MSIP_Label_02736c20-5498-4b4f-a78c-11e6c0248834_SiteId">
    <vt:lpwstr>825eadac-5e35-4ca7-a5df-7aae43ed5741</vt:lpwstr>
  </property>
  <property fmtid="{D5CDD505-2E9C-101B-9397-08002B2CF9AE}" pid="11" name="MSIP_Label_02736c20-5498-4b4f-a78c-11e6c0248834_ActionId">
    <vt:lpwstr>ec49705a-0369-49c1-ae63-ca2014b3db61</vt:lpwstr>
  </property>
  <property fmtid="{D5CDD505-2E9C-101B-9397-08002B2CF9AE}" pid="12" name="MSIP_Label_02736c20-5498-4b4f-a78c-11e6c0248834_ContentBits">
    <vt:lpwstr>0</vt:lpwstr>
  </property>
</Properties>
</file>