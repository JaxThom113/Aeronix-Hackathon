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2764D" w14:textId="77777777" w:rsidR="009D0BCE" w:rsidRDefault="009D0BCE" w:rsidP="00872519">
      <w:pPr>
        <w:pStyle w:val="Title"/>
        <w:spacing w:before="0" w:after="0"/>
      </w:pPr>
    </w:p>
    <w:p w14:paraId="6CA141CF" w14:textId="013274E9" w:rsidR="007F7323" w:rsidRDefault="00740CB7" w:rsidP="00872519">
      <w:pPr>
        <w:pStyle w:val="Title"/>
        <w:spacing w:before="0" w:after="0"/>
      </w:pPr>
      <w:sdt>
        <w:sdtPr>
          <w:alias w:val="Category"/>
          <w:tag w:val=""/>
          <w:id w:val="1332866949"/>
          <w:placeholder>
            <w:docPart w:val="E16F7703B5F743F9997D624068D2B18E"/>
          </w:placeholder>
          <w:dataBinding w:prefixMappings="xmlns:ns0='http://purl.org/dc/elements/1.1/' xmlns:ns1='http://schemas.openxmlformats.org/package/2006/metadata/core-properties' " w:xpath="/ns1:coreProperties[1]/ns1:category[1]" w:storeItemID="{6C3C8BC8-F283-45AE-878A-BAB7291924A1}"/>
          <w:text/>
        </w:sdtPr>
        <w:sdtEndPr/>
        <w:sdtContent>
          <w:r w:rsidR="00195CC2">
            <w:t>Clemson Senior Design</w:t>
          </w:r>
        </w:sdtContent>
      </w:sdt>
    </w:p>
    <w:p w14:paraId="01669A3D" w14:textId="77777777" w:rsidR="009D0BCE" w:rsidRDefault="009D0BCE" w:rsidP="00872519">
      <w:pPr>
        <w:pStyle w:val="Title"/>
        <w:spacing w:before="0" w:after="0"/>
      </w:pPr>
    </w:p>
    <w:bookmarkStart w:id="0" w:name="_Hlk106632087" w:displacedByCustomXml="next"/>
    <w:sdt>
      <w:sdtPr>
        <w:alias w:val="Title"/>
        <w:tag w:val=""/>
        <w:id w:val="-1019999048"/>
        <w:placeholder>
          <w:docPart w:val="34DFC7FE92934EA78A2614622E8FA032"/>
        </w:placeholder>
        <w:dataBinding w:prefixMappings="xmlns:ns0='http://purl.org/dc/elements/1.1/' xmlns:ns1='http://schemas.openxmlformats.org/package/2006/metadata/core-properties' " w:xpath="/ns1:coreProperties[1]/ns0:title[1]" w:storeItemID="{6C3C8BC8-F283-45AE-878A-BAB7291924A1}"/>
        <w:text/>
      </w:sdtPr>
      <w:sdtEndPr/>
      <w:sdtContent>
        <w:p w14:paraId="5837C956" w14:textId="18C55B6F" w:rsidR="009D0BCE" w:rsidRDefault="000D6723" w:rsidP="00872519">
          <w:pPr>
            <w:pStyle w:val="Subtitle"/>
            <w:spacing w:before="0" w:after="0"/>
          </w:pPr>
          <w:r>
            <w:t xml:space="preserve">LoRa </w:t>
          </w:r>
          <w:r w:rsidR="00FA3524">
            <w:t>Radio Evaluation Design</w:t>
          </w:r>
          <w:r>
            <w:t>s</w:t>
          </w:r>
          <w:r w:rsidR="0001693D">
            <w:t xml:space="preserve"> Software Requirements</w:t>
          </w:r>
        </w:p>
      </w:sdtContent>
    </w:sdt>
    <w:bookmarkEnd w:id="0"/>
    <w:p w14:paraId="4D2511A9" w14:textId="77777777" w:rsidR="004748AF" w:rsidRDefault="004748AF" w:rsidP="00872519">
      <w:pPr>
        <w:pStyle w:val="SubSubTitle"/>
        <w:spacing w:before="0" w:after="0"/>
      </w:pPr>
    </w:p>
    <w:p w14:paraId="7B958D52" w14:textId="65355872" w:rsidR="009475B8" w:rsidRDefault="004C0C98" w:rsidP="00872519">
      <w:pPr>
        <w:pStyle w:val="SubSubTitle"/>
        <w:spacing w:before="0" w:after="0"/>
      </w:pPr>
      <w:r>
        <w:t>AE304194</w:t>
      </w:r>
      <w:r w:rsidR="009475B8" w:rsidRPr="009475B8">
        <w:t>-001</w:t>
      </w:r>
    </w:p>
    <w:p w14:paraId="300298C2" w14:textId="6BCAFAB1" w:rsidR="007D58F2" w:rsidRDefault="0006631B" w:rsidP="00872519">
      <w:pPr>
        <w:pStyle w:val="SubSubTitle"/>
        <w:spacing w:before="0" w:after="0"/>
      </w:pPr>
      <w:r>
        <w:t>Revision</w:t>
      </w:r>
      <w:r w:rsidR="00AF023A">
        <w:t xml:space="preserve">: </w:t>
      </w:r>
      <w:r w:rsidR="0001693D">
        <w:t>-</w:t>
      </w:r>
    </w:p>
    <w:p w14:paraId="6EAB0F55" w14:textId="768BD10F" w:rsidR="007D58F2" w:rsidRDefault="0001693D" w:rsidP="00872519">
      <w:pPr>
        <w:pStyle w:val="SubSubTitle"/>
        <w:spacing w:before="0" w:after="0"/>
      </w:pPr>
      <w:r>
        <w:t>27</w:t>
      </w:r>
      <w:r w:rsidR="00413794">
        <w:t xml:space="preserve"> January 2025</w:t>
      </w:r>
    </w:p>
    <w:p w14:paraId="4D3128EA" w14:textId="77777777" w:rsidR="004748AF" w:rsidRDefault="004748AF" w:rsidP="00872519">
      <w:pPr>
        <w:pStyle w:val="PreparedFor"/>
        <w:spacing w:before="0"/>
      </w:pPr>
    </w:p>
    <w:p w14:paraId="246F0C3D" w14:textId="0606C7F1" w:rsidR="00853A8C" w:rsidRDefault="00853A8C" w:rsidP="00872519">
      <w:pPr>
        <w:pStyle w:val="PreparedFor"/>
        <w:spacing w:before="0"/>
      </w:pPr>
      <w:r>
        <w:t>Prepared For:</w:t>
      </w:r>
    </w:p>
    <w:p w14:paraId="6061E4F7" w14:textId="345A0AE7" w:rsidR="00963F31" w:rsidRDefault="00FA3524" w:rsidP="00872519">
      <w:pPr>
        <w:pStyle w:val="CustomerAddress"/>
        <w:spacing w:before="0"/>
      </w:pPr>
      <w:r w:rsidRPr="00FA3524">
        <w:rPr>
          <w:noProof/>
        </w:rPr>
        <w:drawing>
          <wp:inline distT="0" distB="0" distL="0" distR="0" wp14:anchorId="7D6120F2" wp14:editId="533BB5D9">
            <wp:extent cx="2038635" cy="571580"/>
            <wp:effectExtent l="0" t="0" r="0" b="0"/>
            <wp:docPr id="1201304968"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04968" name="Picture 1" descr="Logo, company name&#10;&#10;Description automatically generated"/>
                    <pic:cNvPicPr/>
                  </pic:nvPicPr>
                  <pic:blipFill>
                    <a:blip r:embed="rId11"/>
                    <a:stretch>
                      <a:fillRect/>
                    </a:stretch>
                  </pic:blipFill>
                  <pic:spPr>
                    <a:xfrm>
                      <a:off x="0" y="0"/>
                      <a:ext cx="2038635" cy="571580"/>
                    </a:xfrm>
                    <a:prstGeom prst="rect">
                      <a:avLst/>
                    </a:prstGeom>
                  </pic:spPr>
                </pic:pic>
              </a:graphicData>
            </a:graphic>
          </wp:inline>
        </w:drawing>
      </w:r>
    </w:p>
    <w:p w14:paraId="638F56B9" w14:textId="77777777" w:rsidR="009138C4" w:rsidRDefault="009138C4" w:rsidP="00872519">
      <w:pPr>
        <w:pStyle w:val="PreparedFor"/>
        <w:spacing w:before="0"/>
        <w:rPr>
          <w:sz w:val="24"/>
          <w:szCs w:val="22"/>
        </w:rPr>
      </w:pPr>
      <w:r w:rsidRPr="009138C4">
        <w:rPr>
          <w:sz w:val="24"/>
          <w:szCs w:val="22"/>
        </w:rPr>
        <w:t>Riggs Hall,</w:t>
      </w:r>
    </w:p>
    <w:p w14:paraId="2A0C9659" w14:textId="37917DAE" w:rsidR="00FA3524" w:rsidRDefault="006D26F1" w:rsidP="00872519">
      <w:pPr>
        <w:pStyle w:val="PreparedFor"/>
        <w:spacing w:before="0"/>
        <w:rPr>
          <w:sz w:val="24"/>
          <w:szCs w:val="22"/>
        </w:rPr>
      </w:pPr>
      <w:r w:rsidRPr="006D26F1">
        <w:rPr>
          <w:sz w:val="24"/>
          <w:szCs w:val="22"/>
        </w:rPr>
        <w:t>Clemson, SC 29634</w:t>
      </w:r>
    </w:p>
    <w:p w14:paraId="3B62F7CA" w14:textId="77777777" w:rsidR="006D26F1" w:rsidRDefault="006D26F1" w:rsidP="00872519">
      <w:pPr>
        <w:pStyle w:val="PreparedFor"/>
        <w:spacing w:before="0"/>
      </w:pPr>
    </w:p>
    <w:p w14:paraId="17458299" w14:textId="71FB73F8" w:rsidR="00853A8C" w:rsidRDefault="00853A8C" w:rsidP="00872519">
      <w:pPr>
        <w:pStyle w:val="PreparedFor"/>
        <w:spacing w:before="0"/>
      </w:pPr>
      <w:r>
        <w:t>Prepared By:</w:t>
      </w:r>
    </w:p>
    <w:p w14:paraId="60AFE7A5" w14:textId="04AD842C" w:rsidR="00853A8C" w:rsidRDefault="00FF4110" w:rsidP="00872519">
      <w:pPr>
        <w:pStyle w:val="CustomerAddress"/>
        <w:spacing w:before="0"/>
      </w:pPr>
      <w:r w:rsidRPr="009467BD">
        <w:rPr>
          <w:rFonts w:cs="Arial"/>
          <w:noProof/>
        </w:rPr>
        <w:drawing>
          <wp:inline distT="0" distB="0" distL="0" distR="0" wp14:anchorId="0FB42E74" wp14:editId="3621BCD5">
            <wp:extent cx="1796994" cy="972600"/>
            <wp:effectExtent l="0" t="0" r="0" b="0"/>
            <wp:docPr id="1544788530" name="Picture 154478853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2997" cy="986674"/>
                    </a:xfrm>
                    <a:prstGeom prst="rect">
                      <a:avLst/>
                    </a:prstGeom>
                  </pic:spPr>
                </pic:pic>
              </a:graphicData>
            </a:graphic>
          </wp:inline>
        </w:drawing>
      </w:r>
    </w:p>
    <w:p w14:paraId="57568A65" w14:textId="77777777" w:rsidR="00853A8C" w:rsidRPr="00853A8C" w:rsidRDefault="00853A8C" w:rsidP="00872519">
      <w:pPr>
        <w:pStyle w:val="CustomerAddress"/>
        <w:spacing w:before="0"/>
      </w:pPr>
      <w:r w:rsidRPr="00853A8C">
        <w:t>1775 West Hibiscus Blvd., Suite 200</w:t>
      </w:r>
    </w:p>
    <w:p w14:paraId="2E081C49" w14:textId="77777777" w:rsidR="00853A8C" w:rsidRPr="00853A8C" w:rsidRDefault="00853A8C" w:rsidP="00872519">
      <w:pPr>
        <w:pStyle w:val="CustomerAddress"/>
        <w:spacing w:before="0"/>
      </w:pPr>
      <w:r w:rsidRPr="00853A8C">
        <w:t>Melbourne FL 32901</w:t>
      </w:r>
    </w:p>
    <w:p w14:paraId="0831DCF6" w14:textId="77777777" w:rsidR="00853A8C" w:rsidRPr="00853A8C" w:rsidRDefault="00853A8C" w:rsidP="00872519">
      <w:pPr>
        <w:pStyle w:val="CustomerAddress"/>
        <w:spacing w:before="0"/>
      </w:pPr>
      <w:r w:rsidRPr="00853A8C">
        <w:t>(321) 984-1671</w:t>
      </w:r>
    </w:p>
    <w:p w14:paraId="0764B6D0" w14:textId="77777777" w:rsidR="00CE4E40" w:rsidRDefault="00CE4E40" w:rsidP="00872519">
      <w:pPr>
        <w:spacing w:after="0"/>
        <w:sectPr w:rsidR="00CE4E40" w:rsidSect="001D4078">
          <w:headerReference w:type="default"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3DC60176" w14:textId="77777777" w:rsidR="00CE4E40" w:rsidRDefault="00A90E0B" w:rsidP="00872519">
      <w:pPr>
        <w:pStyle w:val="PreparedFor"/>
        <w:spacing w:before="0"/>
      </w:pPr>
      <w:r>
        <w:lastRenderedPageBreak/>
        <w:t>Documentation Authorization</w:t>
      </w:r>
    </w:p>
    <w:tbl>
      <w:tblPr>
        <w:tblStyle w:val="TableGrid"/>
        <w:tblW w:w="0" w:type="auto"/>
        <w:tblLook w:val="04A0" w:firstRow="1" w:lastRow="0" w:firstColumn="1" w:lastColumn="0" w:noHBand="0" w:noVBand="1"/>
      </w:tblPr>
      <w:tblGrid>
        <w:gridCol w:w="3223"/>
        <w:gridCol w:w="6127"/>
      </w:tblGrid>
      <w:tr w:rsidR="00A90E0B" w:rsidRPr="00A90E0B" w14:paraId="028F78C3" w14:textId="77777777" w:rsidTr="00782CFE">
        <w:tc>
          <w:tcPr>
            <w:tcW w:w="3258" w:type="dxa"/>
            <w:shd w:val="clear" w:color="auto" w:fill="D9D9D9" w:themeFill="background1" w:themeFillShade="D9"/>
          </w:tcPr>
          <w:p w14:paraId="7032D2AC" w14:textId="77777777" w:rsidR="00A90E0B" w:rsidRPr="00A90E0B" w:rsidRDefault="00A90E0B" w:rsidP="00872519">
            <w:pPr>
              <w:rPr>
                <w:sz w:val="28"/>
                <w:szCs w:val="28"/>
              </w:rPr>
            </w:pPr>
            <w:r w:rsidRPr="00A90E0B">
              <w:rPr>
                <w:sz w:val="28"/>
                <w:szCs w:val="28"/>
              </w:rPr>
              <w:t>Review/Approval</w:t>
            </w:r>
          </w:p>
        </w:tc>
        <w:tc>
          <w:tcPr>
            <w:tcW w:w="6318" w:type="dxa"/>
            <w:shd w:val="clear" w:color="auto" w:fill="D9D9D9" w:themeFill="background1" w:themeFillShade="D9"/>
          </w:tcPr>
          <w:p w14:paraId="68C90346" w14:textId="77777777" w:rsidR="00A90E0B" w:rsidRPr="00A90E0B" w:rsidRDefault="00A90E0B" w:rsidP="00872519">
            <w:pPr>
              <w:rPr>
                <w:sz w:val="28"/>
                <w:szCs w:val="28"/>
              </w:rPr>
            </w:pPr>
            <w:r w:rsidRPr="00A90E0B">
              <w:rPr>
                <w:sz w:val="28"/>
                <w:szCs w:val="28"/>
              </w:rPr>
              <w:t>Title Name</w:t>
            </w:r>
          </w:p>
        </w:tc>
      </w:tr>
      <w:tr w:rsidR="00A90E0B" w14:paraId="5DBB3E56" w14:textId="77777777" w:rsidTr="00215D4F">
        <w:trPr>
          <w:trHeight w:val="576"/>
        </w:trPr>
        <w:tc>
          <w:tcPr>
            <w:tcW w:w="3258" w:type="dxa"/>
            <w:vAlign w:val="center"/>
          </w:tcPr>
          <w:p w14:paraId="55188CA2" w14:textId="77777777" w:rsidR="00A90E0B" w:rsidRDefault="00A90E0B" w:rsidP="00872519">
            <w:r>
              <w:t>Originator:</w:t>
            </w:r>
          </w:p>
        </w:tc>
        <w:tc>
          <w:tcPr>
            <w:tcW w:w="6318" w:type="dxa"/>
            <w:vAlign w:val="center"/>
          </w:tcPr>
          <w:p w14:paraId="29D7FABF" w14:textId="423114D0" w:rsidR="00A90E0B" w:rsidRDefault="00195CC2" w:rsidP="00872519">
            <w:r>
              <w:t>D. Kaisner</w:t>
            </w:r>
          </w:p>
        </w:tc>
      </w:tr>
      <w:tr w:rsidR="00A90E0B" w14:paraId="01B33B75" w14:textId="77777777" w:rsidTr="00215D4F">
        <w:trPr>
          <w:trHeight w:val="576"/>
        </w:trPr>
        <w:tc>
          <w:tcPr>
            <w:tcW w:w="3258" w:type="dxa"/>
            <w:vAlign w:val="center"/>
          </w:tcPr>
          <w:p w14:paraId="735357FC" w14:textId="77777777" w:rsidR="00A90E0B" w:rsidRPr="00A90E0B" w:rsidRDefault="00A90E0B" w:rsidP="00872519">
            <w:pPr>
              <w:rPr>
                <w:b/>
              </w:rPr>
            </w:pPr>
            <w:r w:rsidRPr="00A90E0B">
              <w:rPr>
                <w:b/>
              </w:rPr>
              <w:t>Approved By:</w:t>
            </w:r>
          </w:p>
          <w:p w14:paraId="5F634A38" w14:textId="77777777" w:rsidR="00A90E0B" w:rsidRDefault="00A90E0B" w:rsidP="00872519">
            <w:r>
              <w:t>Engineering</w:t>
            </w:r>
          </w:p>
        </w:tc>
        <w:tc>
          <w:tcPr>
            <w:tcW w:w="6318" w:type="dxa"/>
            <w:vAlign w:val="center"/>
          </w:tcPr>
          <w:p w14:paraId="7F2320EE" w14:textId="5175B7AF" w:rsidR="00A90E0B" w:rsidRDefault="00195CC2" w:rsidP="00872519">
            <w:r>
              <w:t>D. Kaisner</w:t>
            </w:r>
          </w:p>
        </w:tc>
      </w:tr>
      <w:tr w:rsidR="00A90E0B" w:rsidRPr="00275DCB" w14:paraId="02E659E2" w14:textId="77777777" w:rsidTr="00215D4F">
        <w:trPr>
          <w:trHeight w:val="576"/>
        </w:trPr>
        <w:tc>
          <w:tcPr>
            <w:tcW w:w="3258" w:type="dxa"/>
            <w:vAlign w:val="center"/>
          </w:tcPr>
          <w:p w14:paraId="53FCA7AF" w14:textId="77777777" w:rsidR="00A90E0B" w:rsidRPr="00275DCB" w:rsidRDefault="00A90E0B" w:rsidP="00872519">
            <w:pPr>
              <w:rPr>
                <w:b/>
              </w:rPr>
            </w:pPr>
            <w:r w:rsidRPr="00275DCB">
              <w:rPr>
                <w:b/>
              </w:rPr>
              <w:t>Approved By:</w:t>
            </w:r>
          </w:p>
          <w:p w14:paraId="1EB9B68D" w14:textId="77777777" w:rsidR="00A90E0B" w:rsidRPr="00275DCB" w:rsidRDefault="00A90E0B" w:rsidP="00872519">
            <w:r w:rsidRPr="00275DCB">
              <w:t>Quality Assurance</w:t>
            </w:r>
          </w:p>
        </w:tc>
        <w:tc>
          <w:tcPr>
            <w:tcW w:w="6318" w:type="dxa"/>
            <w:vAlign w:val="center"/>
          </w:tcPr>
          <w:p w14:paraId="559CFEC3" w14:textId="3D412C9D" w:rsidR="00A90E0B" w:rsidRPr="00275DCB" w:rsidRDefault="00182ADC" w:rsidP="00872519">
            <w:r>
              <w:t>D. Co</w:t>
            </w:r>
            <w:r w:rsidR="00F817F6">
              <w:t>t</w:t>
            </w:r>
            <w:r>
              <w:t>tee</w:t>
            </w:r>
          </w:p>
        </w:tc>
      </w:tr>
      <w:tr w:rsidR="00A90E0B" w:rsidRPr="00275DCB" w14:paraId="5650A4F4" w14:textId="77777777" w:rsidTr="00215D4F">
        <w:trPr>
          <w:trHeight w:val="576"/>
        </w:trPr>
        <w:tc>
          <w:tcPr>
            <w:tcW w:w="3258" w:type="dxa"/>
            <w:vAlign w:val="center"/>
          </w:tcPr>
          <w:p w14:paraId="5A12DAD0" w14:textId="77777777" w:rsidR="00A90E0B" w:rsidRPr="00275DCB" w:rsidRDefault="00A90E0B" w:rsidP="00872519">
            <w:pPr>
              <w:rPr>
                <w:b/>
              </w:rPr>
            </w:pPr>
            <w:r w:rsidRPr="00275DCB">
              <w:rPr>
                <w:b/>
              </w:rPr>
              <w:t>Approved By:</w:t>
            </w:r>
          </w:p>
          <w:p w14:paraId="206141BF" w14:textId="77777777" w:rsidR="00A90E0B" w:rsidRPr="00275DCB" w:rsidRDefault="00A90E0B" w:rsidP="00872519">
            <w:r w:rsidRPr="00275DCB">
              <w:t>Configuration Management</w:t>
            </w:r>
          </w:p>
        </w:tc>
        <w:tc>
          <w:tcPr>
            <w:tcW w:w="6318" w:type="dxa"/>
            <w:vAlign w:val="center"/>
          </w:tcPr>
          <w:p w14:paraId="4E24013F" w14:textId="77777777" w:rsidR="00A90E0B" w:rsidRPr="00275DCB" w:rsidRDefault="00654E3B" w:rsidP="00872519">
            <w:pPr>
              <w:jc w:val="both"/>
            </w:pPr>
            <w:r w:rsidRPr="00275DCB">
              <w:rPr>
                <w:noProof/>
              </w:rPr>
              <w:t>D. Franks</w:t>
            </w:r>
          </w:p>
        </w:tc>
      </w:tr>
      <w:tr w:rsidR="00A90E0B" w:rsidRPr="00275DCB" w14:paraId="5AA9F2F8" w14:textId="77777777" w:rsidTr="00215D4F">
        <w:trPr>
          <w:trHeight w:val="576"/>
        </w:trPr>
        <w:tc>
          <w:tcPr>
            <w:tcW w:w="3258" w:type="dxa"/>
            <w:vAlign w:val="center"/>
          </w:tcPr>
          <w:p w14:paraId="6ED50106" w14:textId="77777777" w:rsidR="00A90E0B" w:rsidRPr="00275DCB" w:rsidRDefault="00A90E0B" w:rsidP="00872519">
            <w:pPr>
              <w:rPr>
                <w:b/>
              </w:rPr>
            </w:pPr>
            <w:r w:rsidRPr="00275DCB">
              <w:rPr>
                <w:b/>
              </w:rPr>
              <w:t>Approved By:</w:t>
            </w:r>
          </w:p>
          <w:p w14:paraId="7C9541F4" w14:textId="77777777" w:rsidR="00A90E0B" w:rsidRPr="00275DCB" w:rsidRDefault="00A90E0B" w:rsidP="00872519">
            <w:r w:rsidRPr="00275DCB">
              <w:t>Project Manager</w:t>
            </w:r>
          </w:p>
        </w:tc>
        <w:tc>
          <w:tcPr>
            <w:tcW w:w="6318" w:type="dxa"/>
            <w:vAlign w:val="center"/>
          </w:tcPr>
          <w:p w14:paraId="05103ABC" w14:textId="5DCCAA1C" w:rsidR="00A90E0B" w:rsidRPr="00275DCB" w:rsidRDefault="00182ADC" w:rsidP="00872519">
            <w:r>
              <w:t xml:space="preserve">T. </w:t>
            </w:r>
            <w:r w:rsidR="00BC7C8F">
              <w:t>Jandreau</w:t>
            </w:r>
          </w:p>
        </w:tc>
      </w:tr>
    </w:tbl>
    <w:p w14:paraId="657D5FCD" w14:textId="77777777" w:rsidR="00FA58CE" w:rsidRDefault="00FA58CE" w:rsidP="00872519">
      <w:pPr>
        <w:pStyle w:val="PreparedFor"/>
        <w:spacing w:before="0"/>
      </w:pPr>
    </w:p>
    <w:p w14:paraId="44DB0888" w14:textId="0D1B2594" w:rsidR="00A90E0B" w:rsidRPr="00275DCB" w:rsidRDefault="00782CFE" w:rsidP="00872519">
      <w:pPr>
        <w:pStyle w:val="PreparedFor"/>
        <w:spacing w:before="0"/>
      </w:pPr>
      <w:r w:rsidRPr="00275DCB">
        <w:t>Document Revision History</w:t>
      </w:r>
    </w:p>
    <w:p w14:paraId="21E32D96" w14:textId="77777777" w:rsidR="00CE4E40" w:rsidRPr="00275DCB" w:rsidRDefault="00CE4E40" w:rsidP="00872519">
      <w:pPr>
        <w:pStyle w:val="Markings"/>
      </w:pPr>
    </w:p>
    <w:tbl>
      <w:tblPr>
        <w:tblStyle w:val="TableGrid"/>
        <w:tblW w:w="9558" w:type="dxa"/>
        <w:tblLayout w:type="fixed"/>
        <w:tblLook w:val="04A0" w:firstRow="1" w:lastRow="0" w:firstColumn="1" w:lastColumn="0" w:noHBand="0" w:noVBand="1"/>
      </w:tblPr>
      <w:tblGrid>
        <w:gridCol w:w="738"/>
        <w:gridCol w:w="3667"/>
        <w:gridCol w:w="1800"/>
        <w:gridCol w:w="1530"/>
        <w:gridCol w:w="1823"/>
      </w:tblGrid>
      <w:tr w:rsidR="00782CFE" w:rsidRPr="00275DCB" w14:paraId="648F3EB6" w14:textId="77777777" w:rsidTr="00241FEA">
        <w:tc>
          <w:tcPr>
            <w:tcW w:w="738" w:type="dxa"/>
          </w:tcPr>
          <w:p w14:paraId="2358A7B7" w14:textId="77777777" w:rsidR="00782CFE" w:rsidRPr="00275DCB" w:rsidRDefault="00782CFE" w:rsidP="00872519">
            <w:pPr>
              <w:jc w:val="center"/>
              <w:rPr>
                <w:b/>
              </w:rPr>
            </w:pPr>
            <w:r w:rsidRPr="00275DCB">
              <w:rPr>
                <w:b/>
              </w:rPr>
              <w:t>Rev</w:t>
            </w:r>
          </w:p>
        </w:tc>
        <w:tc>
          <w:tcPr>
            <w:tcW w:w="3667" w:type="dxa"/>
          </w:tcPr>
          <w:p w14:paraId="1B26D141" w14:textId="77777777" w:rsidR="00782CFE" w:rsidRPr="00275DCB" w:rsidRDefault="00782CFE" w:rsidP="00872519">
            <w:pPr>
              <w:jc w:val="center"/>
              <w:rPr>
                <w:b/>
              </w:rPr>
            </w:pPr>
            <w:r w:rsidRPr="00275DCB">
              <w:rPr>
                <w:b/>
              </w:rPr>
              <w:t>Description of Change</w:t>
            </w:r>
          </w:p>
        </w:tc>
        <w:tc>
          <w:tcPr>
            <w:tcW w:w="1800" w:type="dxa"/>
          </w:tcPr>
          <w:p w14:paraId="3B365FD0" w14:textId="77777777" w:rsidR="00782CFE" w:rsidRPr="00275DCB" w:rsidRDefault="00782CFE" w:rsidP="00872519">
            <w:pPr>
              <w:jc w:val="center"/>
              <w:rPr>
                <w:b/>
              </w:rPr>
            </w:pPr>
            <w:r w:rsidRPr="00275DCB">
              <w:rPr>
                <w:b/>
              </w:rPr>
              <w:t>Changed By</w:t>
            </w:r>
          </w:p>
        </w:tc>
        <w:tc>
          <w:tcPr>
            <w:tcW w:w="1530" w:type="dxa"/>
          </w:tcPr>
          <w:p w14:paraId="3006870E" w14:textId="77777777" w:rsidR="00782CFE" w:rsidRPr="00275DCB" w:rsidRDefault="00782CFE" w:rsidP="00872519">
            <w:pPr>
              <w:jc w:val="center"/>
              <w:rPr>
                <w:b/>
              </w:rPr>
            </w:pPr>
            <w:r w:rsidRPr="00275DCB">
              <w:rPr>
                <w:b/>
              </w:rPr>
              <w:t>Chg/Rel#</w:t>
            </w:r>
          </w:p>
        </w:tc>
        <w:tc>
          <w:tcPr>
            <w:tcW w:w="1823" w:type="dxa"/>
          </w:tcPr>
          <w:p w14:paraId="0577EB6C" w14:textId="77777777" w:rsidR="00782CFE" w:rsidRPr="00275DCB" w:rsidRDefault="00782CFE" w:rsidP="00872519">
            <w:pPr>
              <w:jc w:val="center"/>
              <w:rPr>
                <w:b/>
              </w:rPr>
            </w:pPr>
            <w:r w:rsidRPr="00275DCB">
              <w:rPr>
                <w:b/>
              </w:rPr>
              <w:t>Date</w:t>
            </w:r>
          </w:p>
        </w:tc>
      </w:tr>
      <w:tr w:rsidR="00782CFE" w14:paraId="53844CFD" w14:textId="77777777" w:rsidTr="00241FEA">
        <w:tc>
          <w:tcPr>
            <w:tcW w:w="738" w:type="dxa"/>
            <w:vAlign w:val="center"/>
          </w:tcPr>
          <w:p w14:paraId="6665B9F6" w14:textId="7D052175" w:rsidR="00782CFE" w:rsidRPr="00275DCB" w:rsidRDefault="00B07413" w:rsidP="00872519">
            <w:pPr>
              <w:jc w:val="center"/>
            </w:pPr>
            <w:r>
              <w:t>L3/-</w:t>
            </w:r>
          </w:p>
        </w:tc>
        <w:tc>
          <w:tcPr>
            <w:tcW w:w="3667" w:type="dxa"/>
            <w:vAlign w:val="center"/>
          </w:tcPr>
          <w:p w14:paraId="679BF725" w14:textId="571FBAF0" w:rsidR="00782CFE" w:rsidRPr="00275DCB" w:rsidRDefault="00B07413" w:rsidP="00872519">
            <w:r>
              <w:t>Initial Release</w:t>
            </w:r>
          </w:p>
        </w:tc>
        <w:tc>
          <w:tcPr>
            <w:tcW w:w="1800" w:type="dxa"/>
            <w:vAlign w:val="center"/>
          </w:tcPr>
          <w:p w14:paraId="65652C0B" w14:textId="40D1E972" w:rsidR="00782CFE" w:rsidRPr="00275DCB" w:rsidRDefault="00B07413" w:rsidP="00872519">
            <w:pPr>
              <w:jc w:val="center"/>
            </w:pPr>
            <w:r>
              <w:t>D. Kaisner</w:t>
            </w:r>
          </w:p>
        </w:tc>
        <w:tc>
          <w:tcPr>
            <w:tcW w:w="1530" w:type="dxa"/>
            <w:vAlign w:val="center"/>
          </w:tcPr>
          <w:p w14:paraId="75578785" w14:textId="342C567E" w:rsidR="00782CFE" w:rsidRPr="001E71F6" w:rsidRDefault="00782CFE" w:rsidP="00872519">
            <w:pPr>
              <w:jc w:val="center"/>
            </w:pPr>
          </w:p>
        </w:tc>
        <w:tc>
          <w:tcPr>
            <w:tcW w:w="1823" w:type="dxa"/>
            <w:vAlign w:val="center"/>
          </w:tcPr>
          <w:p w14:paraId="39F6FE3D" w14:textId="3CF367CE" w:rsidR="00782CFE" w:rsidRPr="001E71F6" w:rsidRDefault="00B07413" w:rsidP="00872519">
            <w:pPr>
              <w:jc w:val="center"/>
            </w:pPr>
            <w:r>
              <w:t>1/27/2025</w:t>
            </w:r>
          </w:p>
        </w:tc>
      </w:tr>
      <w:tr w:rsidR="00782CFE" w14:paraId="50B7BEC8" w14:textId="77777777" w:rsidTr="00241FEA">
        <w:trPr>
          <w:trHeight w:val="62"/>
        </w:trPr>
        <w:tc>
          <w:tcPr>
            <w:tcW w:w="738" w:type="dxa"/>
            <w:vAlign w:val="center"/>
          </w:tcPr>
          <w:p w14:paraId="158A7628" w14:textId="6814CF69" w:rsidR="00782CFE" w:rsidRDefault="00782CFE" w:rsidP="00872519"/>
        </w:tc>
        <w:tc>
          <w:tcPr>
            <w:tcW w:w="3667" w:type="dxa"/>
            <w:vAlign w:val="center"/>
          </w:tcPr>
          <w:p w14:paraId="7BE393C0" w14:textId="19E4581B" w:rsidR="00782CFE" w:rsidRDefault="00782CFE" w:rsidP="00872519"/>
        </w:tc>
        <w:tc>
          <w:tcPr>
            <w:tcW w:w="1800" w:type="dxa"/>
            <w:vAlign w:val="center"/>
          </w:tcPr>
          <w:p w14:paraId="64A827EE" w14:textId="51BB4F77" w:rsidR="00782CFE" w:rsidRDefault="00782CFE" w:rsidP="00872519"/>
        </w:tc>
        <w:tc>
          <w:tcPr>
            <w:tcW w:w="1530" w:type="dxa"/>
            <w:vAlign w:val="center"/>
          </w:tcPr>
          <w:p w14:paraId="2210C6FB" w14:textId="66331BB8" w:rsidR="00782CFE" w:rsidRDefault="00782CFE" w:rsidP="00872519"/>
        </w:tc>
        <w:tc>
          <w:tcPr>
            <w:tcW w:w="1823" w:type="dxa"/>
            <w:vAlign w:val="center"/>
          </w:tcPr>
          <w:p w14:paraId="78AE45C6" w14:textId="08595589" w:rsidR="00782CFE" w:rsidRDefault="00782CFE" w:rsidP="00872519"/>
        </w:tc>
      </w:tr>
      <w:tr w:rsidR="00782CFE" w14:paraId="0E48E6F3" w14:textId="77777777" w:rsidTr="00241FEA">
        <w:tc>
          <w:tcPr>
            <w:tcW w:w="738" w:type="dxa"/>
            <w:vAlign w:val="center"/>
          </w:tcPr>
          <w:p w14:paraId="341ED041" w14:textId="1E1933AD" w:rsidR="00782CFE" w:rsidRDefault="00782CFE" w:rsidP="00872519"/>
        </w:tc>
        <w:tc>
          <w:tcPr>
            <w:tcW w:w="3667" w:type="dxa"/>
            <w:vAlign w:val="center"/>
          </w:tcPr>
          <w:p w14:paraId="1D282009" w14:textId="2AEB4094" w:rsidR="00782CFE" w:rsidRDefault="00782CFE" w:rsidP="00872519"/>
        </w:tc>
        <w:tc>
          <w:tcPr>
            <w:tcW w:w="1800" w:type="dxa"/>
            <w:vAlign w:val="center"/>
          </w:tcPr>
          <w:p w14:paraId="2761CB9E" w14:textId="30EDB952" w:rsidR="00782CFE" w:rsidRDefault="00782CFE" w:rsidP="00872519"/>
        </w:tc>
        <w:tc>
          <w:tcPr>
            <w:tcW w:w="1530" w:type="dxa"/>
            <w:vAlign w:val="center"/>
          </w:tcPr>
          <w:p w14:paraId="6DCD37C6" w14:textId="3A718AFC" w:rsidR="00782CFE" w:rsidRDefault="00782CFE" w:rsidP="00872519"/>
        </w:tc>
        <w:tc>
          <w:tcPr>
            <w:tcW w:w="1823" w:type="dxa"/>
            <w:vAlign w:val="center"/>
          </w:tcPr>
          <w:p w14:paraId="74E19CCA" w14:textId="0165D38D" w:rsidR="00782CFE" w:rsidRDefault="00782CFE" w:rsidP="00872519"/>
        </w:tc>
      </w:tr>
      <w:tr w:rsidR="00782CFE" w14:paraId="630E2CDE" w14:textId="77777777" w:rsidTr="00241FEA">
        <w:tc>
          <w:tcPr>
            <w:tcW w:w="738" w:type="dxa"/>
            <w:vAlign w:val="center"/>
          </w:tcPr>
          <w:p w14:paraId="1DD0AB9B" w14:textId="17719C0C" w:rsidR="00782CFE" w:rsidRDefault="00782CFE" w:rsidP="00872519"/>
        </w:tc>
        <w:tc>
          <w:tcPr>
            <w:tcW w:w="3667" w:type="dxa"/>
            <w:vAlign w:val="center"/>
          </w:tcPr>
          <w:p w14:paraId="69541D0B" w14:textId="44875917" w:rsidR="00782CFE" w:rsidRDefault="00782CFE" w:rsidP="00872519"/>
        </w:tc>
        <w:tc>
          <w:tcPr>
            <w:tcW w:w="1800" w:type="dxa"/>
            <w:vAlign w:val="center"/>
          </w:tcPr>
          <w:p w14:paraId="5AEB10A0" w14:textId="081263B2" w:rsidR="00782CFE" w:rsidRDefault="00782CFE" w:rsidP="00872519"/>
        </w:tc>
        <w:tc>
          <w:tcPr>
            <w:tcW w:w="1530" w:type="dxa"/>
            <w:vAlign w:val="center"/>
          </w:tcPr>
          <w:p w14:paraId="06E9BDF8" w14:textId="00062DA9" w:rsidR="00782CFE" w:rsidRDefault="00782CFE" w:rsidP="00872519"/>
        </w:tc>
        <w:tc>
          <w:tcPr>
            <w:tcW w:w="1823" w:type="dxa"/>
            <w:vAlign w:val="center"/>
          </w:tcPr>
          <w:p w14:paraId="50297F87" w14:textId="47E03962" w:rsidR="00782CFE" w:rsidRDefault="00782CFE" w:rsidP="00872519"/>
        </w:tc>
      </w:tr>
    </w:tbl>
    <w:p w14:paraId="31DC1DC9" w14:textId="77777777" w:rsidR="00782CFE" w:rsidRDefault="00782CFE" w:rsidP="00872519">
      <w:pPr>
        <w:spacing w:after="0"/>
      </w:pPr>
    </w:p>
    <w:p w14:paraId="646F7964" w14:textId="77777777" w:rsidR="00782CFE" w:rsidRDefault="00782CFE" w:rsidP="00872519">
      <w:pPr>
        <w:spacing w:after="0"/>
      </w:pPr>
      <w:r>
        <w:br w:type="page"/>
      </w:r>
    </w:p>
    <w:p w14:paraId="2390D536" w14:textId="77777777" w:rsidR="007D58F2" w:rsidRDefault="00782CFE" w:rsidP="00872519">
      <w:pPr>
        <w:pStyle w:val="SubSubTitle"/>
        <w:spacing w:before="0" w:after="0"/>
      </w:pPr>
      <w:r>
        <w:lastRenderedPageBreak/>
        <w:t>Table of Contents</w:t>
      </w:r>
    </w:p>
    <w:p w14:paraId="57E5870E" w14:textId="46FCAC94" w:rsidR="0066257A" w:rsidRDefault="005D451F">
      <w:pPr>
        <w:pStyle w:val="TOC1"/>
        <w:tabs>
          <w:tab w:val="left" w:pos="480"/>
        </w:tabs>
        <w:rPr>
          <w:rFonts w:asciiTheme="minorHAnsi" w:hAnsiTheme="minorHAnsi" w:cstheme="minorBidi"/>
          <w:caps w:val="0"/>
          <w:noProof/>
          <w:kern w:val="2"/>
          <w14:ligatures w14:val="standardContextual"/>
        </w:rPr>
      </w:pPr>
      <w:r>
        <w:rPr>
          <w:caps w:val="0"/>
        </w:rPr>
        <w:fldChar w:fldCharType="begin"/>
      </w:r>
      <w:r>
        <w:rPr>
          <w:caps w:val="0"/>
        </w:rPr>
        <w:instrText xml:space="preserve"> TOC \o "1-3" \h \z \u </w:instrText>
      </w:r>
      <w:r>
        <w:rPr>
          <w:caps w:val="0"/>
        </w:rPr>
        <w:fldChar w:fldCharType="separate"/>
      </w:r>
      <w:hyperlink w:anchor="_Toc192671372" w:history="1">
        <w:r w:rsidR="0066257A" w:rsidRPr="000772FA">
          <w:rPr>
            <w:rStyle w:val="Hyperlink"/>
            <w:noProof/>
          </w:rPr>
          <w:t>1.</w:t>
        </w:r>
        <w:r w:rsidR="0066257A">
          <w:rPr>
            <w:rFonts w:asciiTheme="minorHAnsi" w:hAnsiTheme="minorHAnsi" w:cstheme="minorBidi"/>
            <w:caps w:val="0"/>
            <w:noProof/>
            <w:kern w:val="2"/>
            <w14:ligatures w14:val="standardContextual"/>
          </w:rPr>
          <w:tab/>
        </w:r>
        <w:r w:rsidR="0066257A" w:rsidRPr="000772FA">
          <w:rPr>
            <w:rStyle w:val="Hyperlink"/>
            <w:noProof/>
          </w:rPr>
          <w:t>SCOPE</w:t>
        </w:r>
        <w:r w:rsidR="0066257A">
          <w:rPr>
            <w:noProof/>
            <w:webHidden/>
          </w:rPr>
          <w:tab/>
        </w:r>
        <w:r w:rsidR="0066257A">
          <w:rPr>
            <w:noProof/>
            <w:webHidden/>
          </w:rPr>
          <w:fldChar w:fldCharType="begin"/>
        </w:r>
        <w:r w:rsidR="0066257A">
          <w:rPr>
            <w:noProof/>
            <w:webHidden/>
          </w:rPr>
          <w:instrText xml:space="preserve"> PAGEREF _Toc192671372 \h </w:instrText>
        </w:r>
        <w:r w:rsidR="0066257A">
          <w:rPr>
            <w:noProof/>
            <w:webHidden/>
          </w:rPr>
        </w:r>
        <w:r w:rsidR="0066257A">
          <w:rPr>
            <w:noProof/>
            <w:webHidden/>
          </w:rPr>
          <w:fldChar w:fldCharType="separate"/>
        </w:r>
        <w:r w:rsidR="0066257A">
          <w:rPr>
            <w:noProof/>
            <w:webHidden/>
          </w:rPr>
          <w:t>1</w:t>
        </w:r>
        <w:r w:rsidR="0066257A">
          <w:rPr>
            <w:noProof/>
            <w:webHidden/>
          </w:rPr>
          <w:fldChar w:fldCharType="end"/>
        </w:r>
      </w:hyperlink>
    </w:p>
    <w:p w14:paraId="1B7B195A" w14:textId="5B7AB126" w:rsidR="0066257A" w:rsidRDefault="0066257A">
      <w:pPr>
        <w:pStyle w:val="TOC1"/>
        <w:tabs>
          <w:tab w:val="left" w:pos="480"/>
        </w:tabs>
        <w:rPr>
          <w:rFonts w:asciiTheme="minorHAnsi" w:hAnsiTheme="minorHAnsi" w:cstheme="minorBidi"/>
          <w:caps w:val="0"/>
          <w:noProof/>
          <w:kern w:val="2"/>
          <w14:ligatures w14:val="standardContextual"/>
        </w:rPr>
      </w:pPr>
      <w:hyperlink w:anchor="_Toc192671373" w:history="1">
        <w:r w:rsidRPr="000772FA">
          <w:rPr>
            <w:rStyle w:val="Hyperlink"/>
            <w:noProof/>
          </w:rPr>
          <w:t>2.</w:t>
        </w:r>
        <w:r>
          <w:rPr>
            <w:rFonts w:asciiTheme="minorHAnsi" w:hAnsiTheme="minorHAnsi" w:cstheme="minorBidi"/>
            <w:caps w:val="0"/>
            <w:noProof/>
            <w:kern w:val="2"/>
            <w14:ligatures w14:val="standardContextual"/>
          </w:rPr>
          <w:tab/>
        </w:r>
        <w:r w:rsidRPr="000772FA">
          <w:rPr>
            <w:rStyle w:val="Hyperlink"/>
            <w:noProof/>
          </w:rPr>
          <w:t>Design Specifications</w:t>
        </w:r>
        <w:r>
          <w:rPr>
            <w:noProof/>
            <w:webHidden/>
          </w:rPr>
          <w:tab/>
        </w:r>
        <w:r>
          <w:rPr>
            <w:noProof/>
            <w:webHidden/>
          </w:rPr>
          <w:fldChar w:fldCharType="begin"/>
        </w:r>
        <w:r>
          <w:rPr>
            <w:noProof/>
            <w:webHidden/>
          </w:rPr>
          <w:instrText xml:space="preserve"> PAGEREF _Toc192671373 \h </w:instrText>
        </w:r>
        <w:r>
          <w:rPr>
            <w:noProof/>
            <w:webHidden/>
          </w:rPr>
        </w:r>
        <w:r>
          <w:rPr>
            <w:noProof/>
            <w:webHidden/>
          </w:rPr>
          <w:fldChar w:fldCharType="separate"/>
        </w:r>
        <w:r>
          <w:rPr>
            <w:noProof/>
            <w:webHidden/>
          </w:rPr>
          <w:t>1</w:t>
        </w:r>
        <w:r>
          <w:rPr>
            <w:noProof/>
            <w:webHidden/>
          </w:rPr>
          <w:fldChar w:fldCharType="end"/>
        </w:r>
      </w:hyperlink>
    </w:p>
    <w:p w14:paraId="5C884F6F" w14:textId="0058054A" w:rsidR="0066257A" w:rsidRDefault="0066257A">
      <w:pPr>
        <w:pStyle w:val="TOC2"/>
        <w:tabs>
          <w:tab w:val="left" w:pos="960"/>
          <w:tab w:val="right" w:leader="dot" w:pos="9350"/>
        </w:tabs>
        <w:rPr>
          <w:rFonts w:asciiTheme="minorHAnsi" w:hAnsiTheme="minorHAnsi" w:cstheme="minorBidi"/>
          <w:noProof/>
          <w:kern w:val="2"/>
          <w14:ligatures w14:val="standardContextual"/>
        </w:rPr>
      </w:pPr>
      <w:hyperlink w:anchor="_Toc192671374" w:history="1">
        <w:r w:rsidRPr="000772FA">
          <w:rPr>
            <w:rStyle w:val="Hyperlink"/>
            <w:noProof/>
            <w14:scene3d>
              <w14:camera w14:prst="orthographicFront"/>
              <w14:lightRig w14:rig="threePt" w14:dir="t">
                <w14:rot w14:lat="0" w14:lon="0" w14:rev="0"/>
              </w14:lightRig>
            </w14:scene3d>
          </w:rPr>
          <w:t>2.1.</w:t>
        </w:r>
        <w:r>
          <w:rPr>
            <w:rFonts w:asciiTheme="minorHAnsi" w:hAnsiTheme="minorHAnsi" w:cstheme="minorBidi"/>
            <w:noProof/>
            <w:kern w:val="2"/>
            <w14:ligatures w14:val="standardContextual"/>
          </w:rPr>
          <w:tab/>
        </w:r>
        <w:r w:rsidRPr="000772FA">
          <w:rPr>
            <w:rStyle w:val="Hyperlink"/>
            <w:noProof/>
          </w:rPr>
          <w:t>General Requirements (Primary)</w:t>
        </w:r>
        <w:r>
          <w:rPr>
            <w:noProof/>
            <w:webHidden/>
          </w:rPr>
          <w:tab/>
        </w:r>
        <w:r>
          <w:rPr>
            <w:noProof/>
            <w:webHidden/>
          </w:rPr>
          <w:fldChar w:fldCharType="begin"/>
        </w:r>
        <w:r>
          <w:rPr>
            <w:noProof/>
            <w:webHidden/>
          </w:rPr>
          <w:instrText xml:space="preserve"> PAGEREF _Toc192671374 \h </w:instrText>
        </w:r>
        <w:r>
          <w:rPr>
            <w:noProof/>
            <w:webHidden/>
          </w:rPr>
        </w:r>
        <w:r>
          <w:rPr>
            <w:noProof/>
            <w:webHidden/>
          </w:rPr>
          <w:fldChar w:fldCharType="separate"/>
        </w:r>
        <w:r>
          <w:rPr>
            <w:noProof/>
            <w:webHidden/>
          </w:rPr>
          <w:t>1</w:t>
        </w:r>
        <w:r>
          <w:rPr>
            <w:noProof/>
            <w:webHidden/>
          </w:rPr>
          <w:fldChar w:fldCharType="end"/>
        </w:r>
      </w:hyperlink>
    </w:p>
    <w:p w14:paraId="745C48F0" w14:textId="47980AAA" w:rsidR="0066257A" w:rsidRDefault="0066257A">
      <w:pPr>
        <w:pStyle w:val="TOC3"/>
        <w:tabs>
          <w:tab w:val="left" w:pos="1540"/>
          <w:tab w:val="right" w:leader="dot" w:pos="9350"/>
        </w:tabs>
        <w:rPr>
          <w:rFonts w:asciiTheme="minorHAnsi" w:hAnsiTheme="minorHAnsi" w:cstheme="minorBidi"/>
          <w:noProof/>
          <w:kern w:val="2"/>
          <w14:ligatures w14:val="standardContextual"/>
        </w:rPr>
      </w:pPr>
      <w:hyperlink w:anchor="_Toc192671375" w:history="1">
        <w:r w:rsidRPr="000772FA">
          <w:rPr>
            <w:rStyle w:val="Hyperlink"/>
            <w:noProof/>
          </w:rPr>
          <w:t>2.1.1.</w:t>
        </w:r>
        <w:r>
          <w:rPr>
            <w:rFonts w:asciiTheme="minorHAnsi" w:hAnsiTheme="minorHAnsi" w:cstheme="minorBidi"/>
            <w:noProof/>
            <w:kern w:val="2"/>
            <w14:ligatures w14:val="standardContextual"/>
          </w:rPr>
          <w:tab/>
        </w:r>
        <w:r w:rsidRPr="000772FA">
          <w:rPr>
            <w:rStyle w:val="Hyperlink"/>
            <w:noProof/>
          </w:rPr>
          <w:t>Standards and Best Practices</w:t>
        </w:r>
        <w:r>
          <w:rPr>
            <w:noProof/>
            <w:webHidden/>
          </w:rPr>
          <w:tab/>
        </w:r>
        <w:r>
          <w:rPr>
            <w:noProof/>
            <w:webHidden/>
          </w:rPr>
          <w:fldChar w:fldCharType="begin"/>
        </w:r>
        <w:r>
          <w:rPr>
            <w:noProof/>
            <w:webHidden/>
          </w:rPr>
          <w:instrText xml:space="preserve"> PAGEREF _Toc192671375 \h </w:instrText>
        </w:r>
        <w:r>
          <w:rPr>
            <w:noProof/>
            <w:webHidden/>
          </w:rPr>
        </w:r>
        <w:r>
          <w:rPr>
            <w:noProof/>
            <w:webHidden/>
          </w:rPr>
          <w:fldChar w:fldCharType="separate"/>
        </w:r>
        <w:r>
          <w:rPr>
            <w:noProof/>
            <w:webHidden/>
          </w:rPr>
          <w:t>1</w:t>
        </w:r>
        <w:r>
          <w:rPr>
            <w:noProof/>
            <w:webHidden/>
          </w:rPr>
          <w:fldChar w:fldCharType="end"/>
        </w:r>
      </w:hyperlink>
    </w:p>
    <w:p w14:paraId="13670372" w14:textId="234431D0" w:rsidR="0066257A" w:rsidRDefault="0066257A">
      <w:pPr>
        <w:pStyle w:val="TOC3"/>
        <w:tabs>
          <w:tab w:val="left" w:pos="1540"/>
          <w:tab w:val="right" w:leader="dot" w:pos="9350"/>
        </w:tabs>
        <w:rPr>
          <w:rFonts w:asciiTheme="minorHAnsi" w:hAnsiTheme="minorHAnsi" w:cstheme="minorBidi"/>
          <w:noProof/>
          <w:kern w:val="2"/>
          <w14:ligatures w14:val="standardContextual"/>
        </w:rPr>
      </w:pPr>
      <w:hyperlink w:anchor="_Toc192671376" w:history="1">
        <w:r w:rsidRPr="000772FA">
          <w:rPr>
            <w:rStyle w:val="Hyperlink"/>
            <w:noProof/>
          </w:rPr>
          <w:t>2.1.2.</w:t>
        </w:r>
        <w:r>
          <w:rPr>
            <w:rFonts w:asciiTheme="minorHAnsi" w:hAnsiTheme="minorHAnsi" w:cstheme="minorBidi"/>
            <w:noProof/>
            <w:kern w:val="2"/>
            <w14:ligatures w14:val="standardContextual"/>
          </w:rPr>
          <w:tab/>
        </w:r>
        <w:r w:rsidRPr="000772FA">
          <w:rPr>
            <w:rStyle w:val="Hyperlink"/>
            <w:noProof/>
          </w:rPr>
          <w:t>Shared messaging protocol</w:t>
        </w:r>
        <w:r>
          <w:rPr>
            <w:noProof/>
            <w:webHidden/>
          </w:rPr>
          <w:tab/>
        </w:r>
        <w:r>
          <w:rPr>
            <w:noProof/>
            <w:webHidden/>
          </w:rPr>
          <w:fldChar w:fldCharType="begin"/>
        </w:r>
        <w:r>
          <w:rPr>
            <w:noProof/>
            <w:webHidden/>
          </w:rPr>
          <w:instrText xml:space="preserve"> PAGEREF _Toc192671376 \h </w:instrText>
        </w:r>
        <w:r>
          <w:rPr>
            <w:noProof/>
            <w:webHidden/>
          </w:rPr>
        </w:r>
        <w:r>
          <w:rPr>
            <w:noProof/>
            <w:webHidden/>
          </w:rPr>
          <w:fldChar w:fldCharType="separate"/>
        </w:r>
        <w:r>
          <w:rPr>
            <w:noProof/>
            <w:webHidden/>
          </w:rPr>
          <w:t>1</w:t>
        </w:r>
        <w:r>
          <w:rPr>
            <w:noProof/>
            <w:webHidden/>
          </w:rPr>
          <w:fldChar w:fldCharType="end"/>
        </w:r>
      </w:hyperlink>
    </w:p>
    <w:p w14:paraId="71FBE163" w14:textId="637DBBBD" w:rsidR="0066257A" w:rsidRDefault="0066257A">
      <w:pPr>
        <w:pStyle w:val="TOC3"/>
        <w:tabs>
          <w:tab w:val="left" w:pos="1540"/>
          <w:tab w:val="right" w:leader="dot" w:pos="9350"/>
        </w:tabs>
        <w:rPr>
          <w:rFonts w:asciiTheme="minorHAnsi" w:hAnsiTheme="minorHAnsi" w:cstheme="minorBidi"/>
          <w:noProof/>
          <w:kern w:val="2"/>
          <w14:ligatures w14:val="standardContextual"/>
        </w:rPr>
      </w:pPr>
      <w:hyperlink w:anchor="_Toc192671377" w:history="1">
        <w:r w:rsidRPr="000772FA">
          <w:rPr>
            <w:rStyle w:val="Hyperlink"/>
            <w:noProof/>
          </w:rPr>
          <w:t>2.1.3.</w:t>
        </w:r>
        <w:r>
          <w:rPr>
            <w:rFonts w:asciiTheme="minorHAnsi" w:hAnsiTheme="minorHAnsi" w:cstheme="minorBidi"/>
            <w:noProof/>
            <w:kern w:val="2"/>
            <w14:ligatures w14:val="standardContextual"/>
          </w:rPr>
          <w:tab/>
        </w:r>
        <w:r w:rsidRPr="000772FA">
          <w:rPr>
            <w:rStyle w:val="Hyperlink"/>
            <w:noProof/>
          </w:rPr>
          <w:t>Reliable Communication</w:t>
        </w:r>
        <w:r>
          <w:rPr>
            <w:noProof/>
            <w:webHidden/>
          </w:rPr>
          <w:tab/>
        </w:r>
        <w:r>
          <w:rPr>
            <w:noProof/>
            <w:webHidden/>
          </w:rPr>
          <w:fldChar w:fldCharType="begin"/>
        </w:r>
        <w:r>
          <w:rPr>
            <w:noProof/>
            <w:webHidden/>
          </w:rPr>
          <w:instrText xml:space="preserve"> PAGEREF _Toc192671377 \h </w:instrText>
        </w:r>
        <w:r>
          <w:rPr>
            <w:noProof/>
            <w:webHidden/>
          </w:rPr>
        </w:r>
        <w:r>
          <w:rPr>
            <w:noProof/>
            <w:webHidden/>
          </w:rPr>
          <w:fldChar w:fldCharType="separate"/>
        </w:r>
        <w:r>
          <w:rPr>
            <w:noProof/>
            <w:webHidden/>
          </w:rPr>
          <w:t>1</w:t>
        </w:r>
        <w:r>
          <w:rPr>
            <w:noProof/>
            <w:webHidden/>
          </w:rPr>
          <w:fldChar w:fldCharType="end"/>
        </w:r>
      </w:hyperlink>
    </w:p>
    <w:p w14:paraId="67027CE9" w14:textId="39A1EC6C" w:rsidR="0066257A" w:rsidRDefault="0066257A">
      <w:pPr>
        <w:pStyle w:val="TOC3"/>
        <w:tabs>
          <w:tab w:val="left" w:pos="1540"/>
          <w:tab w:val="right" w:leader="dot" w:pos="9350"/>
        </w:tabs>
        <w:rPr>
          <w:rFonts w:asciiTheme="minorHAnsi" w:hAnsiTheme="minorHAnsi" w:cstheme="minorBidi"/>
          <w:noProof/>
          <w:kern w:val="2"/>
          <w14:ligatures w14:val="standardContextual"/>
        </w:rPr>
      </w:pPr>
      <w:hyperlink w:anchor="_Toc192671378" w:history="1">
        <w:r w:rsidRPr="000772FA">
          <w:rPr>
            <w:rStyle w:val="Hyperlink"/>
            <w:noProof/>
          </w:rPr>
          <w:t>2.1.4.</w:t>
        </w:r>
        <w:r>
          <w:rPr>
            <w:rFonts w:asciiTheme="minorHAnsi" w:hAnsiTheme="minorHAnsi" w:cstheme="minorBidi"/>
            <w:noProof/>
            <w:kern w:val="2"/>
            <w14:ligatures w14:val="standardContextual"/>
          </w:rPr>
          <w:tab/>
        </w:r>
        <w:r w:rsidRPr="000772FA">
          <w:rPr>
            <w:rStyle w:val="Hyperlink"/>
            <w:noProof/>
          </w:rPr>
          <w:t>Radio Band</w:t>
        </w:r>
        <w:r>
          <w:rPr>
            <w:noProof/>
            <w:webHidden/>
          </w:rPr>
          <w:tab/>
        </w:r>
        <w:r>
          <w:rPr>
            <w:noProof/>
            <w:webHidden/>
          </w:rPr>
          <w:fldChar w:fldCharType="begin"/>
        </w:r>
        <w:r>
          <w:rPr>
            <w:noProof/>
            <w:webHidden/>
          </w:rPr>
          <w:instrText xml:space="preserve"> PAGEREF _Toc192671378 \h </w:instrText>
        </w:r>
        <w:r>
          <w:rPr>
            <w:noProof/>
            <w:webHidden/>
          </w:rPr>
        </w:r>
        <w:r>
          <w:rPr>
            <w:noProof/>
            <w:webHidden/>
          </w:rPr>
          <w:fldChar w:fldCharType="separate"/>
        </w:r>
        <w:r>
          <w:rPr>
            <w:noProof/>
            <w:webHidden/>
          </w:rPr>
          <w:t>2</w:t>
        </w:r>
        <w:r>
          <w:rPr>
            <w:noProof/>
            <w:webHidden/>
          </w:rPr>
          <w:fldChar w:fldCharType="end"/>
        </w:r>
      </w:hyperlink>
    </w:p>
    <w:p w14:paraId="657EF0DA" w14:textId="34F47AE5" w:rsidR="0066257A" w:rsidRDefault="0066257A">
      <w:pPr>
        <w:pStyle w:val="TOC3"/>
        <w:tabs>
          <w:tab w:val="left" w:pos="1540"/>
          <w:tab w:val="right" w:leader="dot" w:pos="9350"/>
        </w:tabs>
        <w:rPr>
          <w:rFonts w:asciiTheme="minorHAnsi" w:hAnsiTheme="minorHAnsi" w:cstheme="minorBidi"/>
          <w:noProof/>
          <w:kern w:val="2"/>
          <w14:ligatures w14:val="standardContextual"/>
        </w:rPr>
      </w:pPr>
      <w:hyperlink w:anchor="_Toc192671379" w:history="1">
        <w:r w:rsidRPr="000772FA">
          <w:rPr>
            <w:rStyle w:val="Hyperlink"/>
            <w:noProof/>
          </w:rPr>
          <w:t>2.1.5.</w:t>
        </w:r>
        <w:r>
          <w:rPr>
            <w:rFonts w:asciiTheme="minorHAnsi" w:hAnsiTheme="minorHAnsi" w:cstheme="minorBidi"/>
            <w:noProof/>
            <w:kern w:val="2"/>
            <w14:ligatures w14:val="standardContextual"/>
          </w:rPr>
          <w:tab/>
        </w:r>
        <w:r w:rsidRPr="000772FA">
          <w:rPr>
            <w:rStyle w:val="Hyperlink"/>
            <w:noProof/>
          </w:rPr>
          <w:t>Endpoint Capacity</w:t>
        </w:r>
        <w:r>
          <w:rPr>
            <w:noProof/>
            <w:webHidden/>
          </w:rPr>
          <w:tab/>
        </w:r>
        <w:r>
          <w:rPr>
            <w:noProof/>
            <w:webHidden/>
          </w:rPr>
          <w:fldChar w:fldCharType="begin"/>
        </w:r>
        <w:r>
          <w:rPr>
            <w:noProof/>
            <w:webHidden/>
          </w:rPr>
          <w:instrText xml:space="preserve"> PAGEREF _Toc192671379 \h </w:instrText>
        </w:r>
        <w:r>
          <w:rPr>
            <w:noProof/>
            <w:webHidden/>
          </w:rPr>
        </w:r>
        <w:r>
          <w:rPr>
            <w:noProof/>
            <w:webHidden/>
          </w:rPr>
          <w:fldChar w:fldCharType="separate"/>
        </w:r>
        <w:r>
          <w:rPr>
            <w:noProof/>
            <w:webHidden/>
          </w:rPr>
          <w:t>2</w:t>
        </w:r>
        <w:r>
          <w:rPr>
            <w:noProof/>
            <w:webHidden/>
          </w:rPr>
          <w:fldChar w:fldCharType="end"/>
        </w:r>
      </w:hyperlink>
    </w:p>
    <w:p w14:paraId="51EABED9" w14:textId="7F48EAA6" w:rsidR="0066257A" w:rsidRDefault="0066257A">
      <w:pPr>
        <w:pStyle w:val="TOC3"/>
        <w:tabs>
          <w:tab w:val="left" w:pos="1540"/>
          <w:tab w:val="right" w:leader="dot" w:pos="9350"/>
        </w:tabs>
        <w:rPr>
          <w:rFonts w:asciiTheme="minorHAnsi" w:hAnsiTheme="minorHAnsi" w:cstheme="minorBidi"/>
          <w:noProof/>
          <w:kern w:val="2"/>
          <w14:ligatures w14:val="standardContextual"/>
        </w:rPr>
      </w:pPr>
      <w:hyperlink w:anchor="_Toc192671380" w:history="1">
        <w:r w:rsidRPr="000772FA">
          <w:rPr>
            <w:rStyle w:val="Hyperlink"/>
            <w:noProof/>
          </w:rPr>
          <w:t>2.1.6.</w:t>
        </w:r>
        <w:r>
          <w:rPr>
            <w:rFonts w:asciiTheme="minorHAnsi" w:hAnsiTheme="minorHAnsi" w:cstheme="minorBidi"/>
            <w:noProof/>
            <w:kern w:val="2"/>
            <w14:ligatures w14:val="standardContextual"/>
          </w:rPr>
          <w:tab/>
        </w:r>
        <w:r w:rsidRPr="000772FA">
          <w:rPr>
            <w:rStyle w:val="Hyperlink"/>
            <w:noProof/>
          </w:rPr>
          <w:t>Serial Debug</w:t>
        </w:r>
        <w:r>
          <w:rPr>
            <w:noProof/>
            <w:webHidden/>
          </w:rPr>
          <w:tab/>
        </w:r>
        <w:r>
          <w:rPr>
            <w:noProof/>
            <w:webHidden/>
          </w:rPr>
          <w:fldChar w:fldCharType="begin"/>
        </w:r>
        <w:r>
          <w:rPr>
            <w:noProof/>
            <w:webHidden/>
          </w:rPr>
          <w:instrText xml:space="preserve"> PAGEREF _Toc192671380 \h </w:instrText>
        </w:r>
        <w:r>
          <w:rPr>
            <w:noProof/>
            <w:webHidden/>
          </w:rPr>
        </w:r>
        <w:r>
          <w:rPr>
            <w:noProof/>
            <w:webHidden/>
          </w:rPr>
          <w:fldChar w:fldCharType="separate"/>
        </w:r>
        <w:r>
          <w:rPr>
            <w:noProof/>
            <w:webHidden/>
          </w:rPr>
          <w:t>2</w:t>
        </w:r>
        <w:r>
          <w:rPr>
            <w:noProof/>
            <w:webHidden/>
          </w:rPr>
          <w:fldChar w:fldCharType="end"/>
        </w:r>
      </w:hyperlink>
    </w:p>
    <w:p w14:paraId="35A87B00" w14:textId="7DB77E64" w:rsidR="0066257A" w:rsidRDefault="0066257A">
      <w:pPr>
        <w:pStyle w:val="TOC3"/>
        <w:tabs>
          <w:tab w:val="left" w:pos="1540"/>
          <w:tab w:val="right" w:leader="dot" w:pos="9350"/>
        </w:tabs>
        <w:rPr>
          <w:rFonts w:asciiTheme="minorHAnsi" w:hAnsiTheme="minorHAnsi" w:cstheme="minorBidi"/>
          <w:noProof/>
          <w:kern w:val="2"/>
          <w14:ligatures w14:val="standardContextual"/>
        </w:rPr>
      </w:pPr>
      <w:hyperlink w:anchor="_Toc192671381" w:history="1">
        <w:r w:rsidRPr="000772FA">
          <w:rPr>
            <w:rStyle w:val="Hyperlink"/>
            <w:noProof/>
          </w:rPr>
          <w:t>2.1.7.</w:t>
        </w:r>
        <w:r>
          <w:rPr>
            <w:rFonts w:asciiTheme="minorHAnsi" w:hAnsiTheme="minorHAnsi" w:cstheme="minorBidi"/>
            <w:noProof/>
            <w:kern w:val="2"/>
            <w14:ligatures w14:val="standardContextual"/>
          </w:rPr>
          <w:tab/>
        </w:r>
        <w:r w:rsidRPr="000772FA">
          <w:rPr>
            <w:rStyle w:val="Hyperlink"/>
            <w:noProof/>
          </w:rPr>
          <w:t>SWaP</w:t>
        </w:r>
        <w:r>
          <w:rPr>
            <w:noProof/>
            <w:webHidden/>
          </w:rPr>
          <w:tab/>
        </w:r>
        <w:r>
          <w:rPr>
            <w:noProof/>
            <w:webHidden/>
          </w:rPr>
          <w:fldChar w:fldCharType="begin"/>
        </w:r>
        <w:r>
          <w:rPr>
            <w:noProof/>
            <w:webHidden/>
          </w:rPr>
          <w:instrText xml:space="preserve"> PAGEREF _Toc192671381 \h </w:instrText>
        </w:r>
        <w:r>
          <w:rPr>
            <w:noProof/>
            <w:webHidden/>
          </w:rPr>
        </w:r>
        <w:r>
          <w:rPr>
            <w:noProof/>
            <w:webHidden/>
          </w:rPr>
          <w:fldChar w:fldCharType="separate"/>
        </w:r>
        <w:r>
          <w:rPr>
            <w:noProof/>
            <w:webHidden/>
          </w:rPr>
          <w:t>2</w:t>
        </w:r>
        <w:r>
          <w:rPr>
            <w:noProof/>
            <w:webHidden/>
          </w:rPr>
          <w:fldChar w:fldCharType="end"/>
        </w:r>
      </w:hyperlink>
    </w:p>
    <w:p w14:paraId="1B83859F" w14:textId="3C54AD84" w:rsidR="0066257A" w:rsidRDefault="0066257A">
      <w:pPr>
        <w:pStyle w:val="TOC2"/>
        <w:tabs>
          <w:tab w:val="left" w:pos="960"/>
          <w:tab w:val="right" w:leader="dot" w:pos="9350"/>
        </w:tabs>
        <w:rPr>
          <w:rFonts w:asciiTheme="minorHAnsi" w:hAnsiTheme="minorHAnsi" w:cstheme="minorBidi"/>
          <w:noProof/>
          <w:kern w:val="2"/>
          <w14:ligatures w14:val="standardContextual"/>
        </w:rPr>
      </w:pPr>
      <w:hyperlink w:anchor="_Toc192671382" w:history="1">
        <w:r w:rsidRPr="000772FA">
          <w:rPr>
            <w:rStyle w:val="Hyperlink"/>
            <w:noProof/>
            <w14:scene3d>
              <w14:camera w14:prst="orthographicFront"/>
              <w14:lightRig w14:rig="threePt" w14:dir="t">
                <w14:rot w14:lat="0" w14:lon="0" w14:rev="0"/>
              </w14:lightRig>
            </w14:scene3d>
          </w:rPr>
          <w:t>2.2.</w:t>
        </w:r>
        <w:r>
          <w:rPr>
            <w:rFonts w:asciiTheme="minorHAnsi" w:hAnsiTheme="minorHAnsi" w:cstheme="minorBidi"/>
            <w:noProof/>
            <w:kern w:val="2"/>
            <w14:ligatures w14:val="standardContextual"/>
          </w:rPr>
          <w:tab/>
        </w:r>
        <w:r w:rsidRPr="000772FA">
          <w:rPr>
            <w:rStyle w:val="Hyperlink"/>
            <w:noProof/>
          </w:rPr>
          <w:t>LoRa Mesh (Car Radio)</w:t>
        </w:r>
        <w:r>
          <w:rPr>
            <w:noProof/>
            <w:webHidden/>
          </w:rPr>
          <w:tab/>
        </w:r>
        <w:r>
          <w:rPr>
            <w:noProof/>
            <w:webHidden/>
          </w:rPr>
          <w:fldChar w:fldCharType="begin"/>
        </w:r>
        <w:r>
          <w:rPr>
            <w:noProof/>
            <w:webHidden/>
          </w:rPr>
          <w:instrText xml:space="preserve"> PAGEREF _Toc192671382 \h </w:instrText>
        </w:r>
        <w:r>
          <w:rPr>
            <w:noProof/>
            <w:webHidden/>
          </w:rPr>
        </w:r>
        <w:r>
          <w:rPr>
            <w:noProof/>
            <w:webHidden/>
          </w:rPr>
          <w:fldChar w:fldCharType="separate"/>
        </w:r>
        <w:r>
          <w:rPr>
            <w:noProof/>
            <w:webHidden/>
          </w:rPr>
          <w:t>3</w:t>
        </w:r>
        <w:r>
          <w:rPr>
            <w:noProof/>
            <w:webHidden/>
          </w:rPr>
          <w:fldChar w:fldCharType="end"/>
        </w:r>
      </w:hyperlink>
    </w:p>
    <w:p w14:paraId="1FA9D757" w14:textId="23D1DC3C" w:rsidR="0066257A" w:rsidRDefault="0066257A">
      <w:pPr>
        <w:pStyle w:val="TOC3"/>
        <w:tabs>
          <w:tab w:val="left" w:pos="1540"/>
          <w:tab w:val="right" w:leader="dot" w:pos="9350"/>
        </w:tabs>
        <w:rPr>
          <w:rFonts w:asciiTheme="minorHAnsi" w:hAnsiTheme="minorHAnsi" w:cstheme="minorBidi"/>
          <w:noProof/>
          <w:kern w:val="2"/>
          <w14:ligatures w14:val="standardContextual"/>
        </w:rPr>
      </w:pPr>
      <w:hyperlink w:anchor="_Toc192671383" w:history="1">
        <w:r w:rsidRPr="000772FA">
          <w:rPr>
            <w:rStyle w:val="Hyperlink"/>
            <w:noProof/>
          </w:rPr>
          <w:t>2.2.1.</w:t>
        </w:r>
        <w:r>
          <w:rPr>
            <w:rFonts w:asciiTheme="minorHAnsi" w:hAnsiTheme="minorHAnsi" w:cstheme="minorBidi"/>
            <w:noProof/>
            <w:kern w:val="2"/>
            <w14:ligatures w14:val="standardContextual"/>
          </w:rPr>
          <w:tab/>
        </w:r>
        <w:r w:rsidRPr="000772FA">
          <w:rPr>
            <w:rStyle w:val="Hyperlink"/>
            <w:noProof/>
          </w:rPr>
          <w:t>LoRa Chipset (Primary)</w:t>
        </w:r>
        <w:r>
          <w:rPr>
            <w:noProof/>
            <w:webHidden/>
          </w:rPr>
          <w:tab/>
        </w:r>
        <w:r>
          <w:rPr>
            <w:noProof/>
            <w:webHidden/>
          </w:rPr>
          <w:fldChar w:fldCharType="begin"/>
        </w:r>
        <w:r>
          <w:rPr>
            <w:noProof/>
            <w:webHidden/>
          </w:rPr>
          <w:instrText xml:space="preserve"> PAGEREF _Toc192671383 \h </w:instrText>
        </w:r>
        <w:r>
          <w:rPr>
            <w:noProof/>
            <w:webHidden/>
          </w:rPr>
        </w:r>
        <w:r>
          <w:rPr>
            <w:noProof/>
            <w:webHidden/>
          </w:rPr>
          <w:fldChar w:fldCharType="separate"/>
        </w:r>
        <w:r>
          <w:rPr>
            <w:noProof/>
            <w:webHidden/>
          </w:rPr>
          <w:t>3</w:t>
        </w:r>
        <w:r>
          <w:rPr>
            <w:noProof/>
            <w:webHidden/>
          </w:rPr>
          <w:fldChar w:fldCharType="end"/>
        </w:r>
      </w:hyperlink>
    </w:p>
    <w:p w14:paraId="51B6EF62" w14:textId="0891BCA3" w:rsidR="0066257A" w:rsidRDefault="0066257A">
      <w:pPr>
        <w:pStyle w:val="TOC3"/>
        <w:tabs>
          <w:tab w:val="left" w:pos="1540"/>
          <w:tab w:val="right" w:leader="dot" w:pos="9350"/>
        </w:tabs>
        <w:rPr>
          <w:rFonts w:asciiTheme="minorHAnsi" w:hAnsiTheme="minorHAnsi" w:cstheme="minorBidi"/>
          <w:noProof/>
          <w:kern w:val="2"/>
          <w14:ligatures w14:val="standardContextual"/>
        </w:rPr>
      </w:pPr>
      <w:hyperlink w:anchor="_Toc192671384" w:history="1">
        <w:r w:rsidRPr="000772FA">
          <w:rPr>
            <w:rStyle w:val="Hyperlink"/>
            <w:noProof/>
          </w:rPr>
          <w:t>2.2.2.</w:t>
        </w:r>
        <w:r>
          <w:rPr>
            <w:rFonts w:asciiTheme="minorHAnsi" w:hAnsiTheme="minorHAnsi" w:cstheme="minorBidi"/>
            <w:noProof/>
            <w:kern w:val="2"/>
            <w14:ligatures w14:val="standardContextual"/>
          </w:rPr>
          <w:tab/>
        </w:r>
        <w:r w:rsidRPr="000772FA">
          <w:rPr>
            <w:rStyle w:val="Hyperlink"/>
            <w:noProof/>
          </w:rPr>
          <w:t>Processor Selection (Primary)</w:t>
        </w:r>
        <w:r>
          <w:rPr>
            <w:noProof/>
            <w:webHidden/>
          </w:rPr>
          <w:tab/>
        </w:r>
        <w:r>
          <w:rPr>
            <w:noProof/>
            <w:webHidden/>
          </w:rPr>
          <w:fldChar w:fldCharType="begin"/>
        </w:r>
        <w:r>
          <w:rPr>
            <w:noProof/>
            <w:webHidden/>
          </w:rPr>
          <w:instrText xml:space="preserve"> PAGEREF _Toc192671384 \h </w:instrText>
        </w:r>
        <w:r>
          <w:rPr>
            <w:noProof/>
            <w:webHidden/>
          </w:rPr>
        </w:r>
        <w:r>
          <w:rPr>
            <w:noProof/>
            <w:webHidden/>
          </w:rPr>
          <w:fldChar w:fldCharType="separate"/>
        </w:r>
        <w:r>
          <w:rPr>
            <w:noProof/>
            <w:webHidden/>
          </w:rPr>
          <w:t>3</w:t>
        </w:r>
        <w:r>
          <w:rPr>
            <w:noProof/>
            <w:webHidden/>
          </w:rPr>
          <w:fldChar w:fldCharType="end"/>
        </w:r>
      </w:hyperlink>
    </w:p>
    <w:p w14:paraId="720A6714" w14:textId="266890CB" w:rsidR="0066257A" w:rsidRDefault="0066257A">
      <w:pPr>
        <w:pStyle w:val="TOC3"/>
        <w:tabs>
          <w:tab w:val="left" w:pos="1540"/>
          <w:tab w:val="right" w:leader="dot" w:pos="9350"/>
        </w:tabs>
        <w:rPr>
          <w:rFonts w:asciiTheme="minorHAnsi" w:hAnsiTheme="minorHAnsi" w:cstheme="minorBidi"/>
          <w:noProof/>
          <w:kern w:val="2"/>
          <w14:ligatures w14:val="standardContextual"/>
        </w:rPr>
      </w:pPr>
      <w:hyperlink w:anchor="_Toc192671385" w:history="1">
        <w:r w:rsidRPr="000772FA">
          <w:rPr>
            <w:rStyle w:val="Hyperlink"/>
            <w:noProof/>
          </w:rPr>
          <w:t>2.2.3.</w:t>
        </w:r>
        <w:r>
          <w:rPr>
            <w:rFonts w:asciiTheme="minorHAnsi" w:hAnsiTheme="minorHAnsi" w:cstheme="minorBidi"/>
            <w:noProof/>
            <w:kern w:val="2"/>
            <w14:ligatures w14:val="standardContextual"/>
          </w:rPr>
          <w:tab/>
        </w:r>
        <w:r w:rsidRPr="000772FA">
          <w:rPr>
            <w:rStyle w:val="Hyperlink"/>
            <w:noProof/>
          </w:rPr>
          <w:t>Command Message Protocol (Primary)</w:t>
        </w:r>
        <w:r>
          <w:rPr>
            <w:noProof/>
            <w:webHidden/>
          </w:rPr>
          <w:tab/>
        </w:r>
        <w:r>
          <w:rPr>
            <w:noProof/>
            <w:webHidden/>
          </w:rPr>
          <w:fldChar w:fldCharType="begin"/>
        </w:r>
        <w:r>
          <w:rPr>
            <w:noProof/>
            <w:webHidden/>
          </w:rPr>
          <w:instrText xml:space="preserve"> PAGEREF _Toc192671385 \h </w:instrText>
        </w:r>
        <w:r>
          <w:rPr>
            <w:noProof/>
            <w:webHidden/>
          </w:rPr>
        </w:r>
        <w:r>
          <w:rPr>
            <w:noProof/>
            <w:webHidden/>
          </w:rPr>
          <w:fldChar w:fldCharType="separate"/>
        </w:r>
        <w:r>
          <w:rPr>
            <w:noProof/>
            <w:webHidden/>
          </w:rPr>
          <w:t>3</w:t>
        </w:r>
        <w:r>
          <w:rPr>
            <w:noProof/>
            <w:webHidden/>
          </w:rPr>
          <w:fldChar w:fldCharType="end"/>
        </w:r>
      </w:hyperlink>
    </w:p>
    <w:p w14:paraId="14215A5D" w14:textId="0EE8104A" w:rsidR="0066257A" w:rsidRDefault="0066257A">
      <w:pPr>
        <w:pStyle w:val="TOC3"/>
        <w:tabs>
          <w:tab w:val="left" w:pos="1540"/>
          <w:tab w:val="right" w:leader="dot" w:pos="9350"/>
        </w:tabs>
        <w:rPr>
          <w:rFonts w:asciiTheme="minorHAnsi" w:hAnsiTheme="minorHAnsi" w:cstheme="minorBidi"/>
          <w:noProof/>
          <w:kern w:val="2"/>
          <w14:ligatures w14:val="standardContextual"/>
        </w:rPr>
      </w:pPr>
      <w:hyperlink w:anchor="_Toc192671386" w:history="1">
        <w:r w:rsidRPr="000772FA">
          <w:rPr>
            <w:rStyle w:val="Hyperlink"/>
            <w:noProof/>
          </w:rPr>
          <w:t>2.2.4.</w:t>
        </w:r>
        <w:r>
          <w:rPr>
            <w:rFonts w:asciiTheme="minorHAnsi" w:hAnsiTheme="minorHAnsi" w:cstheme="minorBidi"/>
            <w:noProof/>
            <w:kern w:val="2"/>
            <w14:ligatures w14:val="standardContextual"/>
          </w:rPr>
          <w:tab/>
        </w:r>
        <w:r w:rsidRPr="000772FA">
          <w:rPr>
            <w:rStyle w:val="Hyperlink"/>
            <w:noProof/>
          </w:rPr>
          <w:t>Low Power (Primary)</w:t>
        </w:r>
        <w:r>
          <w:rPr>
            <w:noProof/>
            <w:webHidden/>
          </w:rPr>
          <w:tab/>
        </w:r>
        <w:r>
          <w:rPr>
            <w:noProof/>
            <w:webHidden/>
          </w:rPr>
          <w:fldChar w:fldCharType="begin"/>
        </w:r>
        <w:r>
          <w:rPr>
            <w:noProof/>
            <w:webHidden/>
          </w:rPr>
          <w:instrText xml:space="preserve"> PAGEREF _Toc192671386 \h </w:instrText>
        </w:r>
        <w:r>
          <w:rPr>
            <w:noProof/>
            <w:webHidden/>
          </w:rPr>
        </w:r>
        <w:r>
          <w:rPr>
            <w:noProof/>
            <w:webHidden/>
          </w:rPr>
          <w:fldChar w:fldCharType="separate"/>
        </w:r>
        <w:r>
          <w:rPr>
            <w:noProof/>
            <w:webHidden/>
          </w:rPr>
          <w:t>3</w:t>
        </w:r>
        <w:r>
          <w:rPr>
            <w:noProof/>
            <w:webHidden/>
          </w:rPr>
          <w:fldChar w:fldCharType="end"/>
        </w:r>
      </w:hyperlink>
    </w:p>
    <w:p w14:paraId="5E944B12" w14:textId="5B20F343" w:rsidR="0066257A" w:rsidRDefault="0066257A">
      <w:pPr>
        <w:pStyle w:val="TOC3"/>
        <w:tabs>
          <w:tab w:val="left" w:pos="1540"/>
          <w:tab w:val="right" w:leader="dot" w:pos="9350"/>
        </w:tabs>
        <w:rPr>
          <w:rFonts w:asciiTheme="minorHAnsi" w:hAnsiTheme="minorHAnsi" w:cstheme="minorBidi"/>
          <w:noProof/>
          <w:kern w:val="2"/>
          <w14:ligatures w14:val="standardContextual"/>
        </w:rPr>
      </w:pPr>
      <w:hyperlink w:anchor="_Toc192671387" w:history="1">
        <w:r w:rsidRPr="000772FA">
          <w:rPr>
            <w:rStyle w:val="Hyperlink"/>
            <w:noProof/>
          </w:rPr>
          <w:t>2.2.5.</w:t>
        </w:r>
        <w:r>
          <w:rPr>
            <w:rFonts w:asciiTheme="minorHAnsi" w:hAnsiTheme="minorHAnsi" w:cstheme="minorBidi"/>
            <w:noProof/>
            <w:kern w:val="2"/>
            <w14:ligatures w14:val="standardContextual"/>
          </w:rPr>
          <w:tab/>
        </w:r>
        <w:r w:rsidRPr="000772FA">
          <w:rPr>
            <w:rStyle w:val="Hyperlink"/>
            <w:noProof/>
          </w:rPr>
          <w:t>GPIO Braking (Primary)</w:t>
        </w:r>
        <w:r>
          <w:rPr>
            <w:noProof/>
            <w:webHidden/>
          </w:rPr>
          <w:tab/>
        </w:r>
        <w:r>
          <w:rPr>
            <w:noProof/>
            <w:webHidden/>
          </w:rPr>
          <w:fldChar w:fldCharType="begin"/>
        </w:r>
        <w:r>
          <w:rPr>
            <w:noProof/>
            <w:webHidden/>
          </w:rPr>
          <w:instrText xml:space="preserve"> PAGEREF _Toc192671387 \h </w:instrText>
        </w:r>
        <w:r>
          <w:rPr>
            <w:noProof/>
            <w:webHidden/>
          </w:rPr>
        </w:r>
        <w:r>
          <w:rPr>
            <w:noProof/>
            <w:webHidden/>
          </w:rPr>
          <w:fldChar w:fldCharType="separate"/>
        </w:r>
        <w:r>
          <w:rPr>
            <w:noProof/>
            <w:webHidden/>
          </w:rPr>
          <w:t>3</w:t>
        </w:r>
        <w:r>
          <w:rPr>
            <w:noProof/>
            <w:webHidden/>
          </w:rPr>
          <w:fldChar w:fldCharType="end"/>
        </w:r>
      </w:hyperlink>
    </w:p>
    <w:p w14:paraId="7A10CE99" w14:textId="5247E79F" w:rsidR="0066257A" w:rsidRDefault="0066257A">
      <w:pPr>
        <w:pStyle w:val="TOC3"/>
        <w:tabs>
          <w:tab w:val="left" w:pos="1540"/>
          <w:tab w:val="right" w:leader="dot" w:pos="9350"/>
        </w:tabs>
        <w:rPr>
          <w:rFonts w:asciiTheme="minorHAnsi" w:hAnsiTheme="minorHAnsi" w:cstheme="minorBidi"/>
          <w:noProof/>
          <w:kern w:val="2"/>
          <w14:ligatures w14:val="standardContextual"/>
        </w:rPr>
      </w:pPr>
      <w:hyperlink w:anchor="_Toc192671388" w:history="1">
        <w:r w:rsidRPr="000772FA">
          <w:rPr>
            <w:rStyle w:val="Hyperlink"/>
            <w:noProof/>
          </w:rPr>
          <w:t>2.2.6.</w:t>
        </w:r>
        <w:r>
          <w:rPr>
            <w:rFonts w:asciiTheme="minorHAnsi" w:hAnsiTheme="minorHAnsi" w:cstheme="minorBidi"/>
            <w:noProof/>
            <w:kern w:val="2"/>
            <w14:ligatures w14:val="standardContextual"/>
          </w:rPr>
          <w:tab/>
        </w:r>
        <w:r w:rsidRPr="000772FA">
          <w:rPr>
            <w:rStyle w:val="Hyperlink"/>
            <w:noProof/>
          </w:rPr>
          <w:t>Wake-From-Low_Power (Secondary)</w:t>
        </w:r>
        <w:r>
          <w:rPr>
            <w:noProof/>
            <w:webHidden/>
          </w:rPr>
          <w:tab/>
        </w:r>
        <w:r>
          <w:rPr>
            <w:noProof/>
            <w:webHidden/>
          </w:rPr>
          <w:fldChar w:fldCharType="begin"/>
        </w:r>
        <w:r>
          <w:rPr>
            <w:noProof/>
            <w:webHidden/>
          </w:rPr>
          <w:instrText xml:space="preserve"> PAGEREF _Toc192671388 \h </w:instrText>
        </w:r>
        <w:r>
          <w:rPr>
            <w:noProof/>
            <w:webHidden/>
          </w:rPr>
        </w:r>
        <w:r>
          <w:rPr>
            <w:noProof/>
            <w:webHidden/>
          </w:rPr>
          <w:fldChar w:fldCharType="separate"/>
        </w:r>
        <w:r>
          <w:rPr>
            <w:noProof/>
            <w:webHidden/>
          </w:rPr>
          <w:t>3</w:t>
        </w:r>
        <w:r>
          <w:rPr>
            <w:noProof/>
            <w:webHidden/>
          </w:rPr>
          <w:fldChar w:fldCharType="end"/>
        </w:r>
      </w:hyperlink>
    </w:p>
    <w:p w14:paraId="71D2B459" w14:textId="74269EDF" w:rsidR="0066257A" w:rsidRDefault="0066257A">
      <w:pPr>
        <w:pStyle w:val="TOC2"/>
        <w:tabs>
          <w:tab w:val="left" w:pos="960"/>
          <w:tab w:val="right" w:leader="dot" w:pos="9350"/>
        </w:tabs>
        <w:rPr>
          <w:rFonts w:asciiTheme="minorHAnsi" w:hAnsiTheme="minorHAnsi" w:cstheme="minorBidi"/>
          <w:noProof/>
          <w:kern w:val="2"/>
          <w14:ligatures w14:val="standardContextual"/>
        </w:rPr>
      </w:pPr>
      <w:hyperlink w:anchor="_Toc192671389" w:history="1">
        <w:r w:rsidRPr="000772FA">
          <w:rPr>
            <w:rStyle w:val="Hyperlink"/>
            <w:noProof/>
            <w14:scene3d>
              <w14:camera w14:prst="orthographicFront"/>
              <w14:lightRig w14:rig="threePt" w14:dir="t">
                <w14:rot w14:lat="0" w14:lon="0" w14:rev="0"/>
              </w14:lightRig>
            </w14:scene3d>
          </w:rPr>
          <w:t>2.3.</w:t>
        </w:r>
        <w:r>
          <w:rPr>
            <w:rFonts w:asciiTheme="minorHAnsi" w:hAnsiTheme="minorHAnsi" w:cstheme="minorBidi"/>
            <w:noProof/>
            <w:kern w:val="2"/>
            <w14:ligatures w14:val="standardContextual"/>
          </w:rPr>
          <w:tab/>
        </w:r>
        <w:r w:rsidRPr="000772FA">
          <w:rPr>
            <w:rStyle w:val="Hyperlink"/>
            <w:noProof/>
          </w:rPr>
          <w:t>IP Backhaul (Base Station)</w:t>
        </w:r>
        <w:r>
          <w:rPr>
            <w:noProof/>
            <w:webHidden/>
          </w:rPr>
          <w:tab/>
        </w:r>
        <w:r>
          <w:rPr>
            <w:noProof/>
            <w:webHidden/>
          </w:rPr>
          <w:fldChar w:fldCharType="begin"/>
        </w:r>
        <w:r>
          <w:rPr>
            <w:noProof/>
            <w:webHidden/>
          </w:rPr>
          <w:instrText xml:space="preserve"> PAGEREF _Toc192671389 \h </w:instrText>
        </w:r>
        <w:r>
          <w:rPr>
            <w:noProof/>
            <w:webHidden/>
          </w:rPr>
        </w:r>
        <w:r>
          <w:rPr>
            <w:noProof/>
            <w:webHidden/>
          </w:rPr>
          <w:fldChar w:fldCharType="separate"/>
        </w:r>
        <w:r>
          <w:rPr>
            <w:noProof/>
            <w:webHidden/>
          </w:rPr>
          <w:t>3</w:t>
        </w:r>
        <w:r>
          <w:rPr>
            <w:noProof/>
            <w:webHidden/>
          </w:rPr>
          <w:fldChar w:fldCharType="end"/>
        </w:r>
      </w:hyperlink>
    </w:p>
    <w:p w14:paraId="3B5DA268" w14:textId="47DA3E0B" w:rsidR="0066257A" w:rsidRDefault="0066257A">
      <w:pPr>
        <w:pStyle w:val="TOC3"/>
        <w:tabs>
          <w:tab w:val="left" w:pos="1540"/>
          <w:tab w:val="right" w:leader="dot" w:pos="9350"/>
        </w:tabs>
        <w:rPr>
          <w:rFonts w:asciiTheme="minorHAnsi" w:hAnsiTheme="minorHAnsi" w:cstheme="minorBidi"/>
          <w:noProof/>
          <w:kern w:val="2"/>
          <w14:ligatures w14:val="standardContextual"/>
        </w:rPr>
      </w:pPr>
      <w:hyperlink w:anchor="_Toc192671390" w:history="1">
        <w:r w:rsidRPr="000772FA">
          <w:rPr>
            <w:rStyle w:val="Hyperlink"/>
            <w:noProof/>
          </w:rPr>
          <w:t>2.3.1.</w:t>
        </w:r>
        <w:r>
          <w:rPr>
            <w:rFonts w:asciiTheme="minorHAnsi" w:hAnsiTheme="minorHAnsi" w:cstheme="minorBidi"/>
            <w:noProof/>
            <w:kern w:val="2"/>
            <w14:ligatures w14:val="standardContextual"/>
          </w:rPr>
          <w:tab/>
        </w:r>
        <w:r w:rsidRPr="000772FA">
          <w:rPr>
            <w:rStyle w:val="Hyperlink"/>
            <w:noProof/>
          </w:rPr>
          <w:t>LoRa Chipset (Primary)</w:t>
        </w:r>
        <w:r>
          <w:rPr>
            <w:noProof/>
            <w:webHidden/>
          </w:rPr>
          <w:tab/>
        </w:r>
        <w:r>
          <w:rPr>
            <w:noProof/>
            <w:webHidden/>
          </w:rPr>
          <w:fldChar w:fldCharType="begin"/>
        </w:r>
        <w:r>
          <w:rPr>
            <w:noProof/>
            <w:webHidden/>
          </w:rPr>
          <w:instrText xml:space="preserve"> PAGEREF _Toc192671390 \h </w:instrText>
        </w:r>
        <w:r>
          <w:rPr>
            <w:noProof/>
            <w:webHidden/>
          </w:rPr>
        </w:r>
        <w:r>
          <w:rPr>
            <w:noProof/>
            <w:webHidden/>
          </w:rPr>
          <w:fldChar w:fldCharType="separate"/>
        </w:r>
        <w:r>
          <w:rPr>
            <w:noProof/>
            <w:webHidden/>
          </w:rPr>
          <w:t>3</w:t>
        </w:r>
        <w:r>
          <w:rPr>
            <w:noProof/>
            <w:webHidden/>
          </w:rPr>
          <w:fldChar w:fldCharType="end"/>
        </w:r>
      </w:hyperlink>
    </w:p>
    <w:p w14:paraId="122C552A" w14:textId="69252943" w:rsidR="0066257A" w:rsidRDefault="0066257A">
      <w:pPr>
        <w:pStyle w:val="TOC3"/>
        <w:tabs>
          <w:tab w:val="left" w:pos="1540"/>
          <w:tab w:val="right" w:leader="dot" w:pos="9350"/>
        </w:tabs>
        <w:rPr>
          <w:rFonts w:asciiTheme="minorHAnsi" w:hAnsiTheme="minorHAnsi" w:cstheme="minorBidi"/>
          <w:noProof/>
          <w:kern w:val="2"/>
          <w14:ligatures w14:val="standardContextual"/>
        </w:rPr>
      </w:pPr>
      <w:hyperlink w:anchor="_Toc192671391" w:history="1">
        <w:r w:rsidRPr="000772FA">
          <w:rPr>
            <w:rStyle w:val="Hyperlink"/>
            <w:noProof/>
          </w:rPr>
          <w:t>2.3.2.</w:t>
        </w:r>
        <w:r>
          <w:rPr>
            <w:rFonts w:asciiTheme="minorHAnsi" w:hAnsiTheme="minorHAnsi" w:cstheme="minorBidi"/>
            <w:noProof/>
            <w:kern w:val="2"/>
            <w14:ligatures w14:val="standardContextual"/>
          </w:rPr>
          <w:tab/>
        </w:r>
        <w:r w:rsidRPr="000772FA">
          <w:rPr>
            <w:rStyle w:val="Hyperlink"/>
            <w:noProof/>
          </w:rPr>
          <w:t>Processor (Primary)</w:t>
        </w:r>
        <w:r>
          <w:rPr>
            <w:noProof/>
            <w:webHidden/>
          </w:rPr>
          <w:tab/>
        </w:r>
        <w:r>
          <w:rPr>
            <w:noProof/>
            <w:webHidden/>
          </w:rPr>
          <w:fldChar w:fldCharType="begin"/>
        </w:r>
        <w:r>
          <w:rPr>
            <w:noProof/>
            <w:webHidden/>
          </w:rPr>
          <w:instrText xml:space="preserve"> PAGEREF _Toc192671391 \h </w:instrText>
        </w:r>
        <w:r>
          <w:rPr>
            <w:noProof/>
            <w:webHidden/>
          </w:rPr>
        </w:r>
        <w:r>
          <w:rPr>
            <w:noProof/>
            <w:webHidden/>
          </w:rPr>
          <w:fldChar w:fldCharType="separate"/>
        </w:r>
        <w:r>
          <w:rPr>
            <w:noProof/>
            <w:webHidden/>
          </w:rPr>
          <w:t>4</w:t>
        </w:r>
        <w:r>
          <w:rPr>
            <w:noProof/>
            <w:webHidden/>
          </w:rPr>
          <w:fldChar w:fldCharType="end"/>
        </w:r>
      </w:hyperlink>
    </w:p>
    <w:p w14:paraId="49CBD684" w14:textId="3920E1D4" w:rsidR="0066257A" w:rsidRDefault="0066257A">
      <w:pPr>
        <w:pStyle w:val="TOC3"/>
        <w:tabs>
          <w:tab w:val="left" w:pos="1540"/>
          <w:tab w:val="right" w:leader="dot" w:pos="9350"/>
        </w:tabs>
        <w:rPr>
          <w:rFonts w:asciiTheme="minorHAnsi" w:hAnsiTheme="minorHAnsi" w:cstheme="minorBidi"/>
          <w:noProof/>
          <w:kern w:val="2"/>
          <w14:ligatures w14:val="standardContextual"/>
        </w:rPr>
      </w:pPr>
      <w:hyperlink w:anchor="_Toc192671392" w:history="1">
        <w:r w:rsidRPr="000772FA">
          <w:rPr>
            <w:rStyle w:val="Hyperlink"/>
            <w:noProof/>
          </w:rPr>
          <w:t>2.3.3.</w:t>
        </w:r>
        <w:r>
          <w:rPr>
            <w:rFonts w:asciiTheme="minorHAnsi" w:hAnsiTheme="minorHAnsi" w:cstheme="minorBidi"/>
            <w:noProof/>
            <w:kern w:val="2"/>
            <w14:ligatures w14:val="standardContextual"/>
          </w:rPr>
          <w:tab/>
        </w:r>
        <w:r w:rsidRPr="000772FA">
          <w:rPr>
            <w:rStyle w:val="Hyperlink"/>
            <w:noProof/>
          </w:rPr>
          <w:t>Command Message Protocol (Primary)</w:t>
        </w:r>
        <w:r>
          <w:rPr>
            <w:noProof/>
            <w:webHidden/>
          </w:rPr>
          <w:tab/>
        </w:r>
        <w:r>
          <w:rPr>
            <w:noProof/>
            <w:webHidden/>
          </w:rPr>
          <w:fldChar w:fldCharType="begin"/>
        </w:r>
        <w:r>
          <w:rPr>
            <w:noProof/>
            <w:webHidden/>
          </w:rPr>
          <w:instrText xml:space="preserve"> PAGEREF _Toc192671392 \h </w:instrText>
        </w:r>
        <w:r>
          <w:rPr>
            <w:noProof/>
            <w:webHidden/>
          </w:rPr>
        </w:r>
        <w:r>
          <w:rPr>
            <w:noProof/>
            <w:webHidden/>
          </w:rPr>
          <w:fldChar w:fldCharType="separate"/>
        </w:r>
        <w:r>
          <w:rPr>
            <w:noProof/>
            <w:webHidden/>
          </w:rPr>
          <w:t>4</w:t>
        </w:r>
        <w:r>
          <w:rPr>
            <w:noProof/>
            <w:webHidden/>
          </w:rPr>
          <w:fldChar w:fldCharType="end"/>
        </w:r>
      </w:hyperlink>
    </w:p>
    <w:p w14:paraId="2BF170E1" w14:textId="262892B2" w:rsidR="0066257A" w:rsidRDefault="0066257A">
      <w:pPr>
        <w:pStyle w:val="TOC3"/>
        <w:tabs>
          <w:tab w:val="left" w:pos="1540"/>
          <w:tab w:val="right" w:leader="dot" w:pos="9350"/>
        </w:tabs>
        <w:rPr>
          <w:rFonts w:asciiTheme="minorHAnsi" w:hAnsiTheme="minorHAnsi" w:cstheme="minorBidi"/>
          <w:noProof/>
          <w:kern w:val="2"/>
          <w14:ligatures w14:val="standardContextual"/>
        </w:rPr>
      </w:pPr>
      <w:hyperlink w:anchor="_Toc192671393" w:history="1">
        <w:r w:rsidRPr="000772FA">
          <w:rPr>
            <w:rStyle w:val="Hyperlink"/>
            <w:noProof/>
          </w:rPr>
          <w:t>2.3.4.</w:t>
        </w:r>
        <w:r>
          <w:rPr>
            <w:rFonts w:asciiTheme="minorHAnsi" w:hAnsiTheme="minorHAnsi" w:cstheme="minorBidi"/>
            <w:noProof/>
            <w:kern w:val="2"/>
            <w14:ligatures w14:val="standardContextual"/>
          </w:rPr>
          <w:tab/>
        </w:r>
        <w:r w:rsidRPr="000772FA">
          <w:rPr>
            <w:rStyle w:val="Hyperlink"/>
            <w:noProof/>
          </w:rPr>
          <w:t>Web Interface (Primary)</w:t>
        </w:r>
        <w:r>
          <w:rPr>
            <w:noProof/>
            <w:webHidden/>
          </w:rPr>
          <w:tab/>
        </w:r>
        <w:r>
          <w:rPr>
            <w:noProof/>
            <w:webHidden/>
          </w:rPr>
          <w:fldChar w:fldCharType="begin"/>
        </w:r>
        <w:r>
          <w:rPr>
            <w:noProof/>
            <w:webHidden/>
          </w:rPr>
          <w:instrText xml:space="preserve"> PAGEREF _Toc192671393 \h </w:instrText>
        </w:r>
        <w:r>
          <w:rPr>
            <w:noProof/>
            <w:webHidden/>
          </w:rPr>
        </w:r>
        <w:r>
          <w:rPr>
            <w:noProof/>
            <w:webHidden/>
          </w:rPr>
          <w:fldChar w:fldCharType="separate"/>
        </w:r>
        <w:r>
          <w:rPr>
            <w:noProof/>
            <w:webHidden/>
          </w:rPr>
          <w:t>4</w:t>
        </w:r>
        <w:r>
          <w:rPr>
            <w:noProof/>
            <w:webHidden/>
          </w:rPr>
          <w:fldChar w:fldCharType="end"/>
        </w:r>
      </w:hyperlink>
    </w:p>
    <w:p w14:paraId="688422EE" w14:textId="31710190" w:rsidR="0066257A" w:rsidRDefault="0066257A">
      <w:pPr>
        <w:pStyle w:val="TOC3"/>
        <w:tabs>
          <w:tab w:val="left" w:pos="1540"/>
          <w:tab w:val="right" w:leader="dot" w:pos="9350"/>
        </w:tabs>
        <w:rPr>
          <w:rFonts w:asciiTheme="minorHAnsi" w:hAnsiTheme="minorHAnsi" w:cstheme="minorBidi"/>
          <w:noProof/>
          <w:kern w:val="2"/>
          <w14:ligatures w14:val="standardContextual"/>
        </w:rPr>
      </w:pPr>
      <w:hyperlink w:anchor="_Toc192671394" w:history="1">
        <w:r w:rsidRPr="000772FA">
          <w:rPr>
            <w:rStyle w:val="Hyperlink"/>
            <w:noProof/>
          </w:rPr>
          <w:t>2.3.5.</w:t>
        </w:r>
        <w:r>
          <w:rPr>
            <w:rFonts w:asciiTheme="minorHAnsi" w:hAnsiTheme="minorHAnsi" w:cstheme="minorBidi"/>
            <w:noProof/>
            <w:kern w:val="2"/>
            <w14:ligatures w14:val="standardContextual"/>
          </w:rPr>
          <w:tab/>
        </w:r>
        <w:r w:rsidRPr="000772FA">
          <w:rPr>
            <w:rStyle w:val="Hyperlink"/>
            <w:noProof/>
          </w:rPr>
          <w:t>Spectrum Scan (Secondary)</w:t>
        </w:r>
        <w:r>
          <w:rPr>
            <w:noProof/>
            <w:webHidden/>
          </w:rPr>
          <w:tab/>
        </w:r>
        <w:r>
          <w:rPr>
            <w:noProof/>
            <w:webHidden/>
          </w:rPr>
          <w:fldChar w:fldCharType="begin"/>
        </w:r>
        <w:r>
          <w:rPr>
            <w:noProof/>
            <w:webHidden/>
          </w:rPr>
          <w:instrText xml:space="preserve"> PAGEREF _Toc192671394 \h </w:instrText>
        </w:r>
        <w:r>
          <w:rPr>
            <w:noProof/>
            <w:webHidden/>
          </w:rPr>
        </w:r>
        <w:r>
          <w:rPr>
            <w:noProof/>
            <w:webHidden/>
          </w:rPr>
          <w:fldChar w:fldCharType="separate"/>
        </w:r>
        <w:r>
          <w:rPr>
            <w:noProof/>
            <w:webHidden/>
          </w:rPr>
          <w:t>4</w:t>
        </w:r>
        <w:r>
          <w:rPr>
            <w:noProof/>
            <w:webHidden/>
          </w:rPr>
          <w:fldChar w:fldCharType="end"/>
        </w:r>
      </w:hyperlink>
    </w:p>
    <w:p w14:paraId="514CAD4F" w14:textId="303CF155" w:rsidR="004D2B24" w:rsidRDefault="005D451F" w:rsidP="00151791">
      <w:pPr>
        <w:pStyle w:val="SubSubTitle"/>
        <w:spacing w:before="0" w:after="0"/>
        <w:rPr>
          <w:rFonts w:eastAsiaTheme="minorEastAsia" w:cs="Arial"/>
          <w:caps/>
          <w:spacing w:val="0"/>
          <w:sz w:val="24"/>
        </w:rPr>
      </w:pPr>
      <w:r>
        <w:rPr>
          <w:rFonts w:eastAsiaTheme="minorEastAsia" w:cs="Arial"/>
          <w:caps/>
          <w:spacing w:val="0"/>
          <w:sz w:val="24"/>
        </w:rPr>
        <w:fldChar w:fldCharType="end"/>
      </w:r>
    </w:p>
    <w:p w14:paraId="268A4050" w14:textId="16658FDC" w:rsidR="00A36305" w:rsidRDefault="00A36305" w:rsidP="00872519">
      <w:pPr>
        <w:pStyle w:val="SubSubTitle"/>
        <w:spacing w:before="0" w:after="0"/>
      </w:pPr>
      <w:r>
        <w:t>Table of Figures</w:t>
      </w:r>
    </w:p>
    <w:p w14:paraId="3EABF1CB" w14:textId="2F85A527" w:rsidR="0066257A" w:rsidRDefault="00A36305">
      <w:pPr>
        <w:pStyle w:val="TableofFigures"/>
        <w:tabs>
          <w:tab w:val="right" w:leader="dot" w:pos="9350"/>
        </w:tabs>
        <w:rPr>
          <w:rFonts w:asciiTheme="minorHAnsi" w:hAnsiTheme="minorHAnsi" w:cstheme="minorBidi"/>
          <w:noProof/>
          <w:kern w:val="2"/>
          <w14:ligatures w14:val="standardContextual"/>
        </w:rPr>
      </w:pPr>
      <w:r>
        <w:rPr>
          <w:rFonts w:eastAsiaTheme="majorEastAsia" w:cstheme="majorBidi"/>
          <w:b/>
          <w:iCs/>
          <w:spacing w:val="15"/>
          <w:sz w:val="40"/>
        </w:rPr>
        <w:fldChar w:fldCharType="begin"/>
      </w:r>
      <w:r>
        <w:instrText xml:space="preserve"> TOC \h \z \c "Figure" </w:instrText>
      </w:r>
      <w:r>
        <w:rPr>
          <w:rFonts w:eastAsiaTheme="majorEastAsia" w:cstheme="majorBidi"/>
          <w:b/>
          <w:iCs/>
          <w:spacing w:val="15"/>
          <w:sz w:val="40"/>
        </w:rPr>
        <w:fldChar w:fldCharType="separate"/>
      </w:r>
      <w:hyperlink w:anchor="_Toc192671395" w:history="1">
        <w:r w:rsidR="0066257A" w:rsidRPr="00C0141A">
          <w:rPr>
            <w:rStyle w:val="Hyperlink"/>
            <w:noProof/>
          </w:rPr>
          <w:t>Figure 1: Train Length Distribution Over Time</w:t>
        </w:r>
        <w:r w:rsidR="0066257A">
          <w:rPr>
            <w:noProof/>
            <w:webHidden/>
          </w:rPr>
          <w:tab/>
        </w:r>
        <w:r w:rsidR="0066257A">
          <w:rPr>
            <w:noProof/>
            <w:webHidden/>
          </w:rPr>
          <w:fldChar w:fldCharType="begin"/>
        </w:r>
        <w:r w:rsidR="0066257A">
          <w:rPr>
            <w:noProof/>
            <w:webHidden/>
          </w:rPr>
          <w:instrText xml:space="preserve"> PAGEREF _Toc192671395 \h </w:instrText>
        </w:r>
        <w:r w:rsidR="0066257A">
          <w:rPr>
            <w:noProof/>
            <w:webHidden/>
          </w:rPr>
        </w:r>
        <w:r w:rsidR="0066257A">
          <w:rPr>
            <w:noProof/>
            <w:webHidden/>
          </w:rPr>
          <w:fldChar w:fldCharType="separate"/>
        </w:r>
        <w:r w:rsidR="0066257A">
          <w:rPr>
            <w:noProof/>
            <w:webHidden/>
          </w:rPr>
          <w:t>2</w:t>
        </w:r>
        <w:r w:rsidR="0066257A">
          <w:rPr>
            <w:noProof/>
            <w:webHidden/>
          </w:rPr>
          <w:fldChar w:fldCharType="end"/>
        </w:r>
      </w:hyperlink>
    </w:p>
    <w:p w14:paraId="645B0754" w14:textId="6567D8F4" w:rsidR="00A36305" w:rsidRPr="00103CFE" w:rsidRDefault="00A36305" w:rsidP="00872519">
      <w:pPr>
        <w:pStyle w:val="SubSubTitle"/>
        <w:spacing w:before="0" w:after="0"/>
        <w:rPr>
          <w:rFonts w:eastAsiaTheme="minorEastAsia" w:cs="Arial"/>
          <w:b w:val="0"/>
          <w:iCs w:val="0"/>
          <w:spacing w:val="0"/>
          <w:sz w:val="24"/>
        </w:rPr>
        <w:sectPr w:rsidR="00A36305" w:rsidRPr="00103CFE" w:rsidSect="0045024C">
          <w:headerReference w:type="first" r:id="rId15"/>
          <w:footerReference w:type="firs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r>
        <w:rPr>
          <w:rFonts w:eastAsiaTheme="minorEastAsia" w:cs="Arial"/>
          <w:b w:val="0"/>
          <w:iCs w:val="0"/>
          <w:spacing w:val="0"/>
          <w:sz w:val="24"/>
        </w:rPr>
        <w:fldChar w:fldCharType="end"/>
      </w:r>
    </w:p>
    <w:p w14:paraId="7A7C28F5" w14:textId="77777777" w:rsidR="00963F31" w:rsidRDefault="00963F31" w:rsidP="00576FA3">
      <w:pPr>
        <w:pStyle w:val="Heading1"/>
        <w:spacing w:after="0"/>
      </w:pPr>
      <w:bookmarkStart w:id="1" w:name="_Toc192671372"/>
      <w:bookmarkStart w:id="2" w:name="_Toc66457669"/>
      <w:r>
        <w:lastRenderedPageBreak/>
        <w:t>SCOPE</w:t>
      </w:r>
      <w:bookmarkEnd w:id="1"/>
    </w:p>
    <w:p w14:paraId="758D144A" w14:textId="4005AC47" w:rsidR="00963F31" w:rsidRDefault="00A84179" w:rsidP="00872519">
      <w:pPr>
        <w:spacing w:after="0"/>
        <w:jc w:val="both"/>
      </w:pPr>
      <w:r>
        <w:t>This documentation outlines the</w:t>
      </w:r>
      <w:r w:rsidR="00574BC9">
        <w:t xml:space="preserve"> </w:t>
      </w:r>
      <w:r w:rsidR="00511A60">
        <w:t>software</w:t>
      </w:r>
      <w:r w:rsidR="00BC7C8F">
        <w:t xml:space="preserve"> specifications and priorities for the design work done by the Clemson Senior </w:t>
      </w:r>
      <w:proofErr w:type="gramStart"/>
      <w:r w:rsidR="00BC7C8F">
        <w:t>design</w:t>
      </w:r>
      <w:proofErr w:type="gramEnd"/>
      <w:r w:rsidR="00BC7C8F">
        <w:t xml:space="preserve"> team in creating the </w:t>
      </w:r>
      <w:r w:rsidR="000D6723">
        <w:t xml:space="preserve">LoRa </w:t>
      </w:r>
      <w:r w:rsidR="00BC7C8F">
        <w:t xml:space="preserve">Radio Hub Evaluation </w:t>
      </w:r>
      <w:r w:rsidR="00E31359">
        <w:t>Board</w:t>
      </w:r>
      <w:r w:rsidR="000D6723">
        <w:t xml:space="preserve"> and the LoRa Radio </w:t>
      </w:r>
      <w:proofErr w:type="spellStart"/>
      <w:r w:rsidR="000D6723">
        <w:t>Traincar</w:t>
      </w:r>
      <w:proofErr w:type="spellEnd"/>
      <w:r w:rsidR="000D6723">
        <w:t xml:space="preserve"> Evaluation Board</w:t>
      </w:r>
      <w:r w:rsidR="00E31359">
        <w:t xml:space="preserve">. </w:t>
      </w:r>
    </w:p>
    <w:p w14:paraId="61893852" w14:textId="77777777" w:rsidR="00E31359" w:rsidRDefault="00E31359" w:rsidP="00872519">
      <w:pPr>
        <w:spacing w:after="0"/>
        <w:jc w:val="both"/>
      </w:pPr>
    </w:p>
    <w:p w14:paraId="6ACFA538" w14:textId="1A5098F1" w:rsidR="000D6723" w:rsidRDefault="00E31359" w:rsidP="00872519">
      <w:pPr>
        <w:spacing w:after="0"/>
        <w:jc w:val="both"/>
      </w:pPr>
      <w:r>
        <w:t>The purpose of th</w:t>
      </w:r>
      <w:r w:rsidR="000D6723">
        <w:t>ese</w:t>
      </w:r>
      <w:r>
        <w:t xml:space="preserve"> design</w:t>
      </w:r>
      <w:r w:rsidR="000D6723">
        <w:t>s</w:t>
      </w:r>
      <w:r>
        <w:t xml:space="preserve"> is to facilitate research into how LoRa radios can be used to create mesh networks for utilization on trains for various signaling and data monitoring applications. </w:t>
      </w:r>
    </w:p>
    <w:p w14:paraId="2E06BC6E" w14:textId="77777777" w:rsidR="00872519" w:rsidRDefault="00872519" w:rsidP="00872519">
      <w:pPr>
        <w:spacing w:after="0"/>
        <w:jc w:val="both"/>
      </w:pPr>
    </w:p>
    <w:p w14:paraId="7498D9D1" w14:textId="031C7AC1" w:rsidR="00A15DE0" w:rsidRPr="000D6723" w:rsidRDefault="005A595F" w:rsidP="00A15DE0">
      <w:pPr>
        <w:pStyle w:val="Heading1"/>
        <w:spacing w:before="0" w:after="0"/>
      </w:pPr>
      <w:bookmarkStart w:id="3" w:name="_Toc192671373"/>
      <w:r>
        <w:t>Design Specifications</w:t>
      </w:r>
      <w:bookmarkEnd w:id="3"/>
    </w:p>
    <w:p w14:paraId="43DF0FE5" w14:textId="66F9944A" w:rsidR="002401BF" w:rsidRDefault="00511A60" w:rsidP="002401BF">
      <w:r>
        <w:t xml:space="preserve">The requirements for the software have been broken down into general requirements and project-specific requirements. Each requirement has an appropriate priority assigned. </w:t>
      </w:r>
    </w:p>
    <w:p w14:paraId="146E00E4" w14:textId="266EF792" w:rsidR="00F63FAC" w:rsidRDefault="002401BF" w:rsidP="00E31359">
      <w:r>
        <w:t xml:space="preserve">Priorities are separated into primary and secondary. The goal should be to complete all the primary subsystems before work starts on secondary subsystems.  </w:t>
      </w:r>
    </w:p>
    <w:p w14:paraId="237A4600" w14:textId="096DF706" w:rsidR="00751EF6" w:rsidRDefault="00751EF6" w:rsidP="00751EF6">
      <w:pPr>
        <w:pStyle w:val="Heading2"/>
      </w:pPr>
      <w:bookmarkStart w:id="4" w:name="_Toc192671374"/>
      <w:r>
        <w:t>General Requirements</w:t>
      </w:r>
      <w:r w:rsidR="007363EE">
        <w:t xml:space="preserve"> (Primary)</w:t>
      </w:r>
      <w:bookmarkEnd w:id="4"/>
    </w:p>
    <w:p w14:paraId="3B1AA159" w14:textId="4A9C770F" w:rsidR="00751EF6" w:rsidRDefault="00751EF6" w:rsidP="00751EF6">
      <w:pPr>
        <w:pStyle w:val="Heading3"/>
      </w:pPr>
      <w:bookmarkStart w:id="5" w:name="_Toc192671375"/>
      <w:r>
        <w:t>Standards and Best Practices</w:t>
      </w:r>
      <w:bookmarkEnd w:id="5"/>
    </w:p>
    <w:p w14:paraId="283118AA" w14:textId="4ADB6E3B" w:rsidR="00751EF6" w:rsidRPr="00751EF6" w:rsidRDefault="00374C2F" w:rsidP="00751EF6">
      <w:pPr>
        <w:ind w:left="360"/>
      </w:pPr>
      <w:r>
        <w:t>(AER-LORA-SW</w:t>
      </w:r>
      <w:fldSimple w:instr=" SEQ reqnum \* MERGEFORMAT ">
        <w:r w:rsidR="0066257A">
          <w:rPr>
            <w:noProof/>
          </w:rPr>
          <w:t>1</w:t>
        </w:r>
      </w:fldSimple>
      <w:r>
        <w:t xml:space="preserve">) </w:t>
      </w:r>
      <w:r w:rsidR="00751EF6" w:rsidRPr="00751EF6">
        <w:t>Follow Aeronix standards and best practices for software development</w:t>
      </w:r>
    </w:p>
    <w:p w14:paraId="6703AC3E" w14:textId="681ED829" w:rsidR="00751EF6" w:rsidRDefault="00751EF6" w:rsidP="00751EF6">
      <w:pPr>
        <w:pStyle w:val="Heading4"/>
      </w:pPr>
      <w:r>
        <w:t>Git Repository</w:t>
      </w:r>
    </w:p>
    <w:p w14:paraId="7E8BFA70" w14:textId="0084D3B6" w:rsidR="00751EF6" w:rsidRDefault="00374C2F" w:rsidP="00751EF6">
      <w:pPr>
        <w:ind w:left="360"/>
      </w:pPr>
      <w:r>
        <w:t>(AER-LORA-SW</w:t>
      </w:r>
      <w:fldSimple w:instr=" SEQ reqnum \* MERGEFORMAT ">
        <w:r w:rsidR="0066257A">
          <w:rPr>
            <w:noProof/>
          </w:rPr>
          <w:t>2</w:t>
        </w:r>
      </w:fldSimple>
      <w:r>
        <w:t xml:space="preserve">) </w:t>
      </w:r>
      <w:r w:rsidR="00751EF6" w:rsidRPr="00751EF6">
        <w:t xml:space="preserve">Software shall be kept in a repository following git best practices (i.e. Pull Requests, branching, </w:t>
      </w:r>
      <w:proofErr w:type="spellStart"/>
      <w:r w:rsidR="00751EF6" w:rsidRPr="00751EF6">
        <w:t>etc</w:t>
      </w:r>
      <w:proofErr w:type="spellEnd"/>
      <w:r w:rsidR="00751EF6" w:rsidRPr="00751EF6">
        <w:t>)</w:t>
      </w:r>
    </w:p>
    <w:p w14:paraId="792F77D1" w14:textId="46FC75C7" w:rsidR="00751EF6" w:rsidRPr="00751EF6" w:rsidRDefault="00751EF6" w:rsidP="00751EF6">
      <w:pPr>
        <w:pStyle w:val="Heading4"/>
      </w:pPr>
      <w:r>
        <w:t>Coding Standard</w:t>
      </w:r>
    </w:p>
    <w:p w14:paraId="5B1392DF" w14:textId="4E2B27D2" w:rsidR="00751EF6" w:rsidRPr="00751EF6" w:rsidRDefault="00374C2F" w:rsidP="00751EF6">
      <w:pPr>
        <w:ind w:left="360"/>
      </w:pPr>
      <w:r>
        <w:t>(AER-LORA-SW</w:t>
      </w:r>
      <w:fldSimple w:instr=" SEQ reqnum \* MERGEFORMAT ">
        <w:r w:rsidR="0066257A">
          <w:rPr>
            <w:noProof/>
          </w:rPr>
          <w:t>3</w:t>
        </w:r>
      </w:fldSimple>
      <w:r>
        <w:t xml:space="preserve">) </w:t>
      </w:r>
      <w:r w:rsidR="00751EF6" w:rsidRPr="00751EF6">
        <w:t xml:space="preserve">Written software shall conform to a consistent coding standard (either Aeronix coding standard or </w:t>
      </w:r>
      <w:proofErr w:type="gramStart"/>
      <w:r w:rsidR="00751EF6" w:rsidRPr="00751EF6">
        <w:t>other</w:t>
      </w:r>
      <w:proofErr w:type="gramEnd"/>
      <w:r w:rsidR="00751EF6" w:rsidRPr="00751EF6">
        <w:t xml:space="preserve"> published standard)</w:t>
      </w:r>
    </w:p>
    <w:p w14:paraId="0518766E" w14:textId="1D62A5F2" w:rsidR="00751EF6" w:rsidRDefault="00751EF6" w:rsidP="00751EF6">
      <w:pPr>
        <w:pStyle w:val="Heading3"/>
      </w:pPr>
      <w:bookmarkStart w:id="6" w:name="_Toc192671376"/>
      <w:r>
        <w:t>Shared messaging protocol</w:t>
      </w:r>
      <w:bookmarkEnd w:id="6"/>
    </w:p>
    <w:p w14:paraId="18F65C57" w14:textId="63A39E84" w:rsidR="00751EF6" w:rsidRPr="00751EF6" w:rsidRDefault="00374C2F" w:rsidP="00751EF6">
      <w:pPr>
        <w:ind w:left="360"/>
      </w:pPr>
      <w:r>
        <w:t>(AER-LORA-SW</w:t>
      </w:r>
      <w:fldSimple w:instr=" SEQ reqnum \* MERGEFORMAT ">
        <w:r w:rsidR="0066257A">
          <w:rPr>
            <w:noProof/>
          </w:rPr>
          <w:t>4</w:t>
        </w:r>
      </w:fldSimple>
      <w:r>
        <w:t xml:space="preserve">) </w:t>
      </w:r>
      <w:r w:rsidR="00751EF6" w:rsidRPr="00751EF6">
        <w:t xml:space="preserve">Both software components should have a shared messaging protocol. There should be commands to accommodate variable </w:t>
      </w:r>
      <w:proofErr w:type="gramStart"/>
      <w:r w:rsidR="00751EF6" w:rsidRPr="00751EF6">
        <w:t>braking</w:t>
      </w:r>
      <w:proofErr w:type="gramEnd"/>
      <w:r w:rsidR="00751EF6" w:rsidRPr="00751EF6">
        <w:t>, setting the RF channel, and getting status information from a node. Status information can include the RF channel, network information, braking info, etc.  </w:t>
      </w:r>
    </w:p>
    <w:p w14:paraId="51B48D29" w14:textId="19E59B3F" w:rsidR="00751EF6" w:rsidRDefault="00751EF6" w:rsidP="00751EF6">
      <w:pPr>
        <w:pStyle w:val="Heading3"/>
      </w:pPr>
      <w:bookmarkStart w:id="7" w:name="_Toc192671377"/>
      <w:r>
        <w:t>Reliable Communication</w:t>
      </w:r>
      <w:bookmarkEnd w:id="7"/>
    </w:p>
    <w:p w14:paraId="3E413B97" w14:textId="6C684EF6" w:rsidR="00751EF6" w:rsidRPr="00751EF6" w:rsidRDefault="00374C2F" w:rsidP="00751EF6">
      <w:pPr>
        <w:ind w:left="360"/>
      </w:pPr>
      <w:r>
        <w:t>(AER-LORA-SW</w:t>
      </w:r>
      <w:fldSimple w:instr=" SEQ reqnum \* MERGEFORMAT ">
        <w:r w:rsidR="0066257A">
          <w:rPr>
            <w:noProof/>
          </w:rPr>
          <w:t>5</w:t>
        </w:r>
      </w:fldSimple>
      <w:r>
        <w:t xml:space="preserve">) </w:t>
      </w:r>
      <w:r w:rsidR="00751EF6" w:rsidRPr="00751EF6">
        <w:t xml:space="preserve">Mesh radio shall be able to send communications reliably from </w:t>
      </w:r>
      <w:proofErr w:type="spellStart"/>
      <w:r w:rsidR="00751EF6" w:rsidRPr="00751EF6">
        <w:t>HoT</w:t>
      </w:r>
      <w:proofErr w:type="spellEnd"/>
      <w:r w:rsidR="00751EF6" w:rsidRPr="00751EF6">
        <w:t xml:space="preserve"> to </w:t>
      </w:r>
      <w:proofErr w:type="spellStart"/>
      <w:r w:rsidR="00751EF6" w:rsidRPr="00751EF6">
        <w:t>EoT</w:t>
      </w:r>
      <w:proofErr w:type="spellEnd"/>
      <w:ins w:id="8" w:author="Tony Lleonart" w:date="2025-09-18T19:28:00Z" w16du:dateUtc="2025-09-18T23:28:00Z">
        <w:r w:rsidR="00545C4A">
          <w:t>.</w:t>
        </w:r>
      </w:ins>
    </w:p>
    <w:p w14:paraId="245CE990" w14:textId="6DEB4075" w:rsidR="00B1486C" w:rsidRDefault="00751EF6" w:rsidP="00B1486C">
      <w:pPr>
        <w:keepNext/>
        <w:numPr>
          <w:ilvl w:val="0"/>
          <w:numId w:val="37"/>
        </w:numPr>
      </w:pPr>
      <w:r w:rsidRPr="00751EF6">
        <w:lastRenderedPageBreak/>
        <w:t>Trains can be 14</w:t>
      </w:r>
      <w:ins w:id="9" w:author="Tony Lleonart" w:date="2025-09-18T19:29:00Z" w16du:dateUtc="2025-09-18T23:29:00Z">
        <w:r w:rsidR="00545C4A">
          <w:t>,</w:t>
        </w:r>
      </w:ins>
      <w:r w:rsidRPr="00751EF6">
        <w:t>000</w:t>
      </w:r>
      <w:ins w:id="10" w:author="Tony Lleonart" w:date="2025-09-18T19:29:00Z" w16du:dateUtc="2025-09-18T23:29:00Z">
        <w:r w:rsidR="00545C4A">
          <w:t xml:space="preserve"> </w:t>
        </w:r>
      </w:ins>
      <w:r w:rsidRPr="00751EF6">
        <w:t>ft in length at a</w:t>
      </w:r>
      <w:ins w:id="11" w:author="Tony Lleonart" w:date="2025-09-18T19:28:00Z" w16du:dateUtc="2025-09-18T23:28:00Z">
        <w:r w:rsidR="00545C4A">
          <w:t xml:space="preserve"> maximum</w:t>
        </w:r>
      </w:ins>
      <w:ins w:id="12" w:author="Tony Lleonart" w:date="2025-09-18T19:29:00Z" w16du:dateUtc="2025-09-18T23:29:00Z">
        <w:r w:rsidR="00545C4A">
          <w:t>:</w:t>
        </w:r>
      </w:ins>
      <w:del w:id="13" w:author="Tony Lleonart" w:date="2025-09-18T19:28:00Z" w16du:dateUtc="2025-09-18T23:28:00Z">
        <w:r w:rsidRPr="00751EF6" w:rsidDel="00545C4A">
          <w:delText xml:space="preserve"> maximum: </w:delText>
        </w:r>
      </w:del>
      <w:r w:rsidRPr="00751EF6">
        <w:rPr>
          <w:noProof/>
        </w:rPr>
        <w:drawing>
          <wp:inline distT="0" distB="0" distL="0" distR="0" wp14:anchorId="02B656EB" wp14:editId="6D7D67FD">
            <wp:extent cx="5067300" cy="3810000"/>
            <wp:effectExtent l="0" t="0" r="0" b="0"/>
            <wp:docPr id="777974097"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74097" name="Picture 3"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p>
    <w:p w14:paraId="6797DC5B" w14:textId="66048E01" w:rsidR="00751EF6" w:rsidRDefault="00B1486C" w:rsidP="00B1486C">
      <w:pPr>
        <w:pStyle w:val="Caption"/>
      </w:pPr>
      <w:bookmarkStart w:id="14" w:name="_Toc192671395"/>
      <w:r>
        <w:t xml:space="preserve">Figure </w:t>
      </w:r>
      <w:fldSimple w:instr=" SEQ Figure \* ARABIC ">
        <w:r w:rsidR="0066257A">
          <w:rPr>
            <w:noProof/>
          </w:rPr>
          <w:t>1</w:t>
        </w:r>
      </w:fldSimple>
      <w:r>
        <w:t>: Train Length Distribution Over Time</w:t>
      </w:r>
      <w:bookmarkEnd w:id="14"/>
    </w:p>
    <w:p w14:paraId="4A357504" w14:textId="77777777" w:rsidR="00B1486C" w:rsidRPr="00B1486C" w:rsidRDefault="00B1486C" w:rsidP="00B1486C"/>
    <w:p w14:paraId="47ED7A5B" w14:textId="616E85BE" w:rsidR="00751EF6" w:rsidRPr="00751EF6" w:rsidRDefault="00751EF6" w:rsidP="00B1486C">
      <w:pPr>
        <w:numPr>
          <w:ilvl w:val="0"/>
          <w:numId w:val="37"/>
        </w:numPr>
      </w:pPr>
      <w:r w:rsidRPr="00751EF6">
        <w:t xml:space="preserve">Antenna selection and radio placement on the train cars will factor </w:t>
      </w:r>
      <w:proofErr w:type="gramStart"/>
      <w:r w:rsidRPr="00751EF6">
        <w:t>into</w:t>
      </w:r>
      <w:proofErr w:type="gramEnd"/>
      <w:r w:rsidRPr="00751EF6">
        <w:t xml:space="preserve"> communication lengths</w:t>
      </w:r>
      <w:ins w:id="15" w:author="Tony Lleonart" w:date="2025-09-18T19:31:00Z" w16du:dateUtc="2025-09-18T23:31:00Z">
        <w:r w:rsidR="00545C4A">
          <w:t xml:space="preserve">. </w:t>
        </w:r>
      </w:ins>
      <w:del w:id="16" w:author="Tony Lleonart" w:date="2025-09-18T19:31:00Z" w16du:dateUtc="2025-09-18T23:31:00Z">
        <w:r w:rsidRPr="00751EF6" w:rsidDel="00545C4A">
          <w:delText>, a</w:delText>
        </w:r>
      </w:del>
      <w:ins w:id="17" w:author="Tony Lleonart" w:date="2025-09-18T19:31:00Z" w16du:dateUtc="2025-09-18T23:31:00Z">
        <w:r w:rsidR="00545C4A">
          <w:t>A</w:t>
        </w:r>
      </w:ins>
      <w:r w:rsidRPr="00751EF6">
        <w:t xml:space="preserve">ssume those will be </w:t>
      </w:r>
      <w:commentRangeStart w:id="18"/>
      <w:r w:rsidRPr="00751EF6">
        <w:t>average optimal</w:t>
      </w:r>
      <w:commentRangeEnd w:id="18"/>
      <w:r w:rsidR="00545C4A">
        <w:rPr>
          <w:rStyle w:val="CommentReference"/>
        </w:rPr>
        <w:commentReference w:id="18"/>
      </w:r>
      <w:ins w:id="19" w:author="Tony Lleonart" w:date="2025-09-18T19:30:00Z" w16du:dateUtc="2025-09-18T23:30:00Z">
        <w:r w:rsidR="00545C4A">
          <w:t>.</w:t>
        </w:r>
      </w:ins>
    </w:p>
    <w:p w14:paraId="792FD08D" w14:textId="2CBE27B2" w:rsidR="00B1486C" w:rsidRDefault="00B1486C" w:rsidP="00B1486C">
      <w:pPr>
        <w:pStyle w:val="Heading3"/>
      </w:pPr>
      <w:bookmarkStart w:id="20" w:name="_Toc192671378"/>
      <w:r>
        <w:t>Radio Band</w:t>
      </w:r>
      <w:bookmarkEnd w:id="20"/>
    </w:p>
    <w:p w14:paraId="7C7BD317" w14:textId="4556B924" w:rsidR="00751EF6" w:rsidRPr="00751EF6" w:rsidRDefault="00374C2F" w:rsidP="00B1486C">
      <w:pPr>
        <w:ind w:left="360"/>
      </w:pPr>
      <w:r>
        <w:t>(AER-LORA-SW</w:t>
      </w:r>
      <w:fldSimple w:instr=" SEQ reqnum \* MERGEFORMAT ">
        <w:r w:rsidR="0066257A">
          <w:rPr>
            <w:noProof/>
          </w:rPr>
          <w:t>6</w:t>
        </w:r>
      </w:fldSimple>
      <w:r>
        <w:t xml:space="preserve">) </w:t>
      </w:r>
      <w:r w:rsidR="00751EF6" w:rsidRPr="00751EF6">
        <w:t>Radios shall communicate in the US unlicensed radio band for LoRa (902.0 - 928.0 MHz)</w:t>
      </w:r>
    </w:p>
    <w:p w14:paraId="20850F50" w14:textId="7AC57374" w:rsidR="00B1486C" w:rsidRDefault="00B1486C" w:rsidP="00B1486C">
      <w:pPr>
        <w:pStyle w:val="Heading3"/>
      </w:pPr>
      <w:bookmarkStart w:id="21" w:name="_Toc192671379"/>
      <w:r>
        <w:t>Endpoint Capacity</w:t>
      </w:r>
      <w:bookmarkEnd w:id="21"/>
    </w:p>
    <w:p w14:paraId="355E17FC" w14:textId="23943CD9" w:rsidR="00751EF6" w:rsidRPr="00751EF6" w:rsidRDefault="00374C2F" w:rsidP="00B1486C">
      <w:pPr>
        <w:ind w:left="360"/>
      </w:pPr>
      <w:r>
        <w:t>(AER-LORA-SW</w:t>
      </w:r>
      <w:fldSimple w:instr=" SEQ reqnum \* MERGEFORMAT ">
        <w:r w:rsidR="0066257A">
          <w:rPr>
            <w:noProof/>
          </w:rPr>
          <w:t>7</w:t>
        </w:r>
      </w:fldSimple>
      <w:r>
        <w:t xml:space="preserve">) </w:t>
      </w:r>
      <w:r w:rsidR="00751EF6" w:rsidRPr="00751EF6">
        <w:t>Mesh network shall have the ability to support up to 200 endpoints on a single train network, with a minimum of 2 base stations (locomotives)</w:t>
      </w:r>
    </w:p>
    <w:p w14:paraId="75CAF77C" w14:textId="5784A64E" w:rsidR="00751EF6" w:rsidRPr="00751EF6" w:rsidRDefault="00751EF6" w:rsidP="00B1486C">
      <w:pPr>
        <w:numPr>
          <w:ilvl w:val="0"/>
          <w:numId w:val="38"/>
        </w:numPr>
      </w:pPr>
      <w:r w:rsidRPr="00751EF6">
        <w:t>Candidate network stack is </w:t>
      </w:r>
      <w:proofErr w:type="spellStart"/>
      <w:r w:rsidRPr="00751EF6">
        <w:fldChar w:fldCharType="begin"/>
      </w:r>
      <w:r w:rsidRPr="00751EF6">
        <w:instrText>HYPERLINK "https://meshtastic.org/docs/about/"</w:instrText>
      </w:r>
      <w:r w:rsidRPr="00751EF6">
        <w:fldChar w:fldCharType="separate"/>
      </w:r>
      <w:r w:rsidRPr="00751EF6">
        <w:rPr>
          <w:rStyle w:val="Hyperlink"/>
        </w:rPr>
        <w:t>Meshtastic</w:t>
      </w:r>
      <w:proofErr w:type="spellEnd"/>
      <w:r w:rsidRPr="00751EF6">
        <w:fldChar w:fldCharType="end"/>
      </w:r>
      <w:ins w:id="22" w:author="Tony Lleonart" w:date="2025-09-18T19:33:00Z" w16du:dateUtc="2025-09-18T23:33:00Z">
        <w:r w:rsidR="00545C4A">
          <w:t>.</w:t>
        </w:r>
      </w:ins>
    </w:p>
    <w:p w14:paraId="06854131" w14:textId="66082580" w:rsidR="00751EF6" w:rsidRPr="00751EF6" w:rsidRDefault="00751EF6" w:rsidP="00B1486C">
      <w:pPr>
        <w:numPr>
          <w:ilvl w:val="0"/>
          <w:numId w:val="38"/>
        </w:numPr>
      </w:pPr>
      <w:r w:rsidRPr="00751EF6">
        <w:t>Other network stacks are acceptable given appropriate trade study</w:t>
      </w:r>
      <w:ins w:id="23" w:author="Tony Lleonart" w:date="2025-09-18T19:33:00Z" w16du:dateUtc="2025-09-18T23:33:00Z">
        <w:r w:rsidR="00545C4A">
          <w:t>.</w:t>
        </w:r>
      </w:ins>
    </w:p>
    <w:p w14:paraId="1EC8BDE1" w14:textId="5483ADB6" w:rsidR="00B1486C" w:rsidRDefault="00B1486C" w:rsidP="00B1486C">
      <w:pPr>
        <w:pStyle w:val="Heading3"/>
      </w:pPr>
      <w:bookmarkStart w:id="24" w:name="_Toc192671380"/>
      <w:r>
        <w:t>Serial Debug</w:t>
      </w:r>
      <w:bookmarkEnd w:id="24"/>
    </w:p>
    <w:p w14:paraId="4122B311" w14:textId="1B6AF9D4" w:rsidR="00751EF6" w:rsidRPr="00751EF6" w:rsidRDefault="00374C2F" w:rsidP="00B1486C">
      <w:pPr>
        <w:ind w:left="360"/>
      </w:pPr>
      <w:r>
        <w:t>(AER-LORA-SW</w:t>
      </w:r>
      <w:fldSimple w:instr=" SEQ reqnum \* MERGEFORMAT ">
        <w:r w:rsidR="0066257A">
          <w:rPr>
            <w:noProof/>
          </w:rPr>
          <w:t>8</w:t>
        </w:r>
      </w:fldSimple>
      <w:r>
        <w:t xml:space="preserve">) </w:t>
      </w:r>
      <w:r w:rsidR="00751EF6" w:rsidRPr="00751EF6">
        <w:t>Devices shall implement a serial debug interface</w:t>
      </w:r>
      <w:r w:rsidR="00B1486C">
        <w:t>.</w:t>
      </w:r>
    </w:p>
    <w:p w14:paraId="125DE1F9" w14:textId="30ECBEC3" w:rsidR="00B1486C" w:rsidRDefault="00B1486C" w:rsidP="00B1486C">
      <w:pPr>
        <w:pStyle w:val="Heading3"/>
      </w:pPr>
      <w:bookmarkStart w:id="25" w:name="_Toc192671381"/>
      <w:proofErr w:type="spellStart"/>
      <w:r>
        <w:t>SWaP</w:t>
      </w:r>
      <w:bookmarkEnd w:id="25"/>
      <w:proofErr w:type="spellEnd"/>
    </w:p>
    <w:p w14:paraId="7C9FB981" w14:textId="336F1F65" w:rsidR="00D80CB7" w:rsidRPr="00B64AD6" w:rsidRDefault="00374C2F" w:rsidP="00B64AD6">
      <w:pPr>
        <w:ind w:left="360"/>
      </w:pPr>
      <w:r>
        <w:t>(AER-LORA-SW</w:t>
      </w:r>
      <w:fldSimple w:instr=" SEQ reqnum \* MERGEFORMAT ">
        <w:r w:rsidR="0066257A">
          <w:rPr>
            <w:noProof/>
          </w:rPr>
          <w:t>9</w:t>
        </w:r>
      </w:fldSimple>
      <w:r>
        <w:t xml:space="preserve">) </w:t>
      </w:r>
      <w:r w:rsidR="00751EF6" w:rsidRPr="00751EF6">
        <w:t xml:space="preserve">Devices should optimize </w:t>
      </w:r>
      <w:proofErr w:type="spellStart"/>
      <w:r w:rsidR="00751EF6" w:rsidRPr="00751EF6">
        <w:t>SWaP</w:t>
      </w:r>
      <w:proofErr w:type="spellEnd"/>
      <w:r w:rsidR="00751EF6" w:rsidRPr="00751EF6">
        <w:t xml:space="preserve"> (Size, Weight, and Power)</w:t>
      </w:r>
      <w:r w:rsidR="00B1486C">
        <w:t>.</w:t>
      </w:r>
    </w:p>
    <w:p w14:paraId="7C459F8F" w14:textId="35CCB3DE" w:rsidR="002401BF" w:rsidRDefault="00B1486C" w:rsidP="005A595F">
      <w:pPr>
        <w:pStyle w:val="Heading2"/>
      </w:pPr>
      <w:bookmarkStart w:id="26" w:name="_Toc192671382"/>
      <w:r>
        <w:lastRenderedPageBreak/>
        <w:t>LoRa Mesh (Car Radio)</w:t>
      </w:r>
      <w:bookmarkEnd w:id="26"/>
    </w:p>
    <w:p w14:paraId="60051234" w14:textId="77777777" w:rsidR="00B1486C" w:rsidRPr="00B1486C" w:rsidRDefault="00B1486C" w:rsidP="00B1486C">
      <w:r w:rsidRPr="00B1486C">
        <w:t xml:space="preserve">The overall goal of the Car Radio is to listen </w:t>
      </w:r>
      <w:proofErr w:type="gramStart"/>
      <w:r w:rsidRPr="00B1486C">
        <w:t>for</w:t>
      </w:r>
      <w:proofErr w:type="gramEnd"/>
      <w:r w:rsidRPr="00B1486C">
        <w:t xml:space="preserve"> commands from the base stations and respond accordingly. The car radios will form a mesh network to ensure communication across all cars in the train. </w:t>
      </w:r>
    </w:p>
    <w:p w14:paraId="3C9134E4" w14:textId="19B1D189" w:rsidR="00AD49C3" w:rsidRDefault="00B1486C" w:rsidP="005A595F">
      <w:pPr>
        <w:pStyle w:val="Heading3"/>
      </w:pPr>
      <w:bookmarkStart w:id="27" w:name="_Toc192671383"/>
      <w:r>
        <w:t>LoRa Chipset (Primary)</w:t>
      </w:r>
      <w:bookmarkEnd w:id="27"/>
    </w:p>
    <w:p w14:paraId="5607F05E" w14:textId="323A734D" w:rsidR="00882F1F" w:rsidRDefault="00374C2F" w:rsidP="00E90ACB">
      <w:r>
        <w:t>(AER-LORA-SW</w:t>
      </w:r>
      <w:fldSimple w:instr=" SEQ reqnum \* MERGEFORMAT ">
        <w:r w:rsidR="0066257A">
          <w:rPr>
            <w:noProof/>
          </w:rPr>
          <w:t>10</w:t>
        </w:r>
      </w:fldSimple>
      <w:r>
        <w:t xml:space="preserve">) </w:t>
      </w:r>
      <w:r w:rsidR="00805241">
        <w:t xml:space="preserve">The </w:t>
      </w:r>
      <w:r w:rsidR="00BC422B">
        <w:t>LoRa radio</w:t>
      </w:r>
      <w:r w:rsidR="00805241">
        <w:t xml:space="preserve"> shall use the </w:t>
      </w:r>
      <w:r w:rsidR="0038006F" w:rsidRPr="0038006F">
        <w:t xml:space="preserve">SX1276 </w:t>
      </w:r>
      <w:r w:rsidR="00805241">
        <w:t>chipset. The SX1250 front end module is not required</w:t>
      </w:r>
      <w:del w:id="28" w:author="Tony Lleonart" w:date="2025-09-18T19:39:00Z" w16du:dateUtc="2025-09-18T23:39:00Z">
        <w:r w:rsidR="00805241" w:rsidDel="00F70528">
          <w:delText>,</w:delText>
        </w:r>
      </w:del>
      <w:r w:rsidR="00805241">
        <w:t xml:space="preserve"> but is recommended</w:t>
      </w:r>
      <w:r w:rsidR="00E90ACB">
        <w:t xml:space="preserve">. </w:t>
      </w:r>
    </w:p>
    <w:p w14:paraId="545FBE04" w14:textId="028550E8" w:rsidR="00F97A72" w:rsidRDefault="00B1486C" w:rsidP="005A595F">
      <w:pPr>
        <w:pStyle w:val="Heading3"/>
      </w:pPr>
      <w:bookmarkStart w:id="29" w:name="_Toc192671384"/>
      <w:r>
        <w:t>Processor Selection (Primary)</w:t>
      </w:r>
      <w:bookmarkEnd w:id="29"/>
    </w:p>
    <w:p w14:paraId="4703E14F" w14:textId="25488F55" w:rsidR="00E90ACB" w:rsidRDefault="00374C2F" w:rsidP="00E90ACB">
      <w:r>
        <w:t>(AER-LORA-SW</w:t>
      </w:r>
      <w:fldSimple w:instr=" SEQ reqnum \* MERGEFORMAT ">
        <w:r w:rsidR="0066257A">
          <w:rPr>
            <w:noProof/>
          </w:rPr>
          <w:t>11</w:t>
        </w:r>
      </w:fldSimple>
      <w:r>
        <w:t xml:space="preserve">) </w:t>
      </w:r>
      <w:r w:rsidR="00B1486C">
        <w:t xml:space="preserve">The MCU shall be in the </w:t>
      </w:r>
      <w:r w:rsidR="00805241">
        <w:t xml:space="preserve">STM32L4 </w:t>
      </w:r>
      <w:del w:id="30" w:author="Tony Lleonart" w:date="2025-09-18T19:39:00Z" w16du:dateUtc="2025-09-18T23:39:00Z">
        <w:r w:rsidR="00B1486C" w:rsidDel="00F70528">
          <w:delText>L</w:delText>
        </w:r>
      </w:del>
      <w:ins w:id="31" w:author="Tony Lleonart" w:date="2025-09-18T19:39:00Z" w16du:dateUtc="2025-09-18T23:39:00Z">
        <w:r w:rsidR="00F70528">
          <w:t>l</w:t>
        </w:r>
      </w:ins>
      <w:r w:rsidR="00B1486C">
        <w:t>ow-power family</w:t>
      </w:r>
      <w:ins w:id="32" w:author="Tony Lleonart" w:date="2025-09-18T19:39:00Z" w16du:dateUtc="2025-09-18T23:39:00Z">
        <w:r w:rsidR="00F70528">
          <w:t>.</w:t>
        </w:r>
      </w:ins>
    </w:p>
    <w:p w14:paraId="08D86FC0" w14:textId="1C49E09D" w:rsidR="002401BF" w:rsidRDefault="00B1486C" w:rsidP="005A595F">
      <w:pPr>
        <w:pStyle w:val="Heading3"/>
      </w:pPr>
      <w:bookmarkStart w:id="33" w:name="_Toc192671385"/>
      <w:r>
        <w:t>Command Message Protocol (Primary)</w:t>
      </w:r>
      <w:bookmarkEnd w:id="33"/>
    </w:p>
    <w:p w14:paraId="61716E36" w14:textId="31FC464D" w:rsidR="001273B2" w:rsidRPr="002401BF" w:rsidRDefault="00374C2F" w:rsidP="002401BF">
      <w:r>
        <w:t>(AER-LORA-SW</w:t>
      </w:r>
      <w:fldSimple w:instr=" SEQ reqnum \* MERGEFORMAT ">
        <w:r w:rsidR="0066257A">
          <w:rPr>
            <w:noProof/>
          </w:rPr>
          <w:t>12</w:t>
        </w:r>
      </w:fldSimple>
      <w:r>
        <w:t xml:space="preserve">) </w:t>
      </w:r>
      <w:r w:rsidR="00B1486C" w:rsidRPr="00B1486C">
        <w:t xml:space="preserve">Work with the </w:t>
      </w:r>
      <w:commentRangeStart w:id="34"/>
      <w:r w:rsidR="00B1486C" w:rsidRPr="00B1486C">
        <w:t xml:space="preserve">IP Backhaul team </w:t>
      </w:r>
      <w:commentRangeEnd w:id="34"/>
      <w:r w:rsidR="00DF379F">
        <w:rPr>
          <w:rStyle w:val="CommentReference"/>
        </w:rPr>
        <w:commentReference w:id="34"/>
      </w:r>
      <w:r w:rsidR="00AB57A0">
        <w:t xml:space="preserve">(Section 2.3) </w:t>
      </w:r>
      <w:r w:rsidR="00B1486C" w:rsidRPr="00B1486C">
        <w:t>to agree on a command message protocol.</w:t>
      </w:r>
      <w:r w:rsidR="008F71D1">
        <w:t xml:space="preserve"> </w:t>
      </w:r>
    </w:p>
    <w:p w14:paraId="4C7F3A0E" w14:textId="6A7E7F4A" w:rsidR="00B1486C" w:rsidRDefault="00805241" w:rsidP="00B1486C">
      <w:pPr>
        <w:pStyle w:val="Heading3"/>
      </w:pPr>
      <w:bookmarkStart w:id="35" w:name="_Toc192671386"/>
      <w:r>
        <w:t>Low Power</w:t>
      </w:r>
      <w:r w:rsidR="00B1486C">
        <w:t xml:space="preserve"> (Primary)</w:t>
      </w:r>
      <w:bookmarkEnd w:id="35"/>
    </w:p>
    <w:p w14:paraId="47E2F604" w14:textId="5076A482" w:rsidR="00B1486C" w:rsidRPr="002401BF" w:rsidRDefault="00374C2F" w:rsidP="00B1486C">
      <w:r>
        <w:t>(AER-LORA-SW</w:t>
      </w:r>
      <w:fldSimple w:instr=" SEQ reqnum \* MERGEFORMAT ">
        <w:r w:rsidR="0066257A">
          <w:rPr>
            <w:noProof/>
          </w:rPr>
          <w:t>13</w:t>
        </w:r>
      </w:fldSimple>
      <w:r>
        <w:t xml:space="preserve">) </w:t>
      </w:r>
      <w:r w:rsidR="00805241">
        <w:t xml:space="preserve">Implement mesh networking on processor with a path towards low-power design. </w:t>
      </w:r>
    </w:p>
    <w:p w14:paraId="6904C381" w14:textId="0DB660B8" w:rsidR="00B1486C" w:rsidRDefault="00805241" w:rsidP="00B1486C">
      <w:pPr>
        <w:pStyle w:val="Heading3"/>
      </w:pPr>
      <w:bookmarkStart w:id="36" w:name="_Toc192671387"/>
      <w:r>
        <w:t>GPIO Braking</w:t>
      </w:r>
      <w:r w:rsidR="00B1486C">
        <w:t xml:space="preserve"> (Primary)</w:t>
      </w:r>
      <w:bookmarkEnd w:id="36"/>
    </w:p>
    <w:p w14:paraId="76CD13B6" w14:textId="02DF2E97" w:rsidR="00B1486C" w:rsidRDefault="00374C2F" w:rsidP="00B1486C">
      <w:r>
        <w:t>(AER-LORA-SW</w:t>
      </w:r>
      <w:fldSimple w:instr=" SEQ reqnum \* MERGEFORMAT ">
        <w:r w:rsidR="00B64AD6">
          <w:rPr>
            <w:noProof/>
          </w:rPr>
          <w:t>14</w:t>
        </w:r>
      </w:fldSimple>
      <w:r>
        <w:t xml:space="preserve">) </w:t>
      </w:r>
      <w:r w:rsidR="00805241">
        <w:t>Provide a GPIO output that can set braking percentage from 0 – 100</w:t>
      </w:r>
      <w:ins w:id="37" w:author="Tony Lleonart" w:date="2025-09-18T19:43:00Z" w16du:dateUtc="2025-09-18T23:43:00Z">
        <w:r w:rsidR="00DF379F">
          <w:t>%</w:t>
        </w:r>
      </w:ins>
      <w:r w:rsidR="00805241">
        <w:t xml:space="preserve"> based on </w:t>
      </w:r>
      <w:ins w:id="38" w:author="Tony Lleonart" w:date="2025-09-18T19:43:00Z" w16du:dateUtc="2025-09-18T23:43:00Z">
        <w:r w:rsidR="00DF379F">
          <w:t xml:space="preserve">received </w:t>
        </w:r>
      </w:ins>
      <w:del w:id="39" w:author="Tony Lleonart" w:date="2025-09-18T19:43:00Z" w16du:dateUtc="2025-09-18T23:43:00Z">
        <w:r w:rsidR="00805241" w:rsidDel="00DF379F">
          <w:delText xml:space="preserve">receided </w:delText>
        </w:r>
      </w:del>
      <w:r w:rsidR="00805241">
        <w:t xml:space="preserve">commands over the mesh network. </w:t>
      </w:r>
    </w:p>
    <w:p w14:paraId="4DDF8264" w14:textId="09910023" w:rsidR="00B64AD6" w:rsidRDefault="00B64AD6" w:rsidP="00B64AD6">
      <w:pPr>
        <w:pStyle w:val="Heading3"/>
      </w:pPr>
      <w:r>
        <w:t>Command Line Interface (Primary)</w:t>
      </w:r>
    </w:p>
    <w:p w14:paraId="283ADD10" w14:textId="2EB3A98C" w:rsidR="00B64AD6" w:rsidRDefault="00B64AD6" w:rsidP="00B64AD6">
      <w:pPr>
        <w:ind w:left="360"/>
      </w:pPr>
      <w:r w:rsidRPr="00B64AD6">
        <w:t>(AER-LORA-SW</w:t>
      </w:r>
      <w:r>
        <w:fldChar w:fldCharType="begin"/>
      </w:r>
      <w:r w:rsidRPr="00B64AD6">
        <w:instrText xml:space="preserve"> SEQ reqnum \* MERGEFORMAT </w:instrText>
      </w:r>
      <w:r>
        <w:fldChar w:fldCharType="separate"/>
      </w:r>
      <w:r>
        <w:rPr>
          <w:noProof/>
        </w:rPr>
        <w:t>15</w:t>
      </w:r>
      <w:r>
        <w:fldChar w:fldCharType="end"/>
      </w:r>
      <w:r w:rsidRPr="00B64AD6">
        <w:t>) The devic</w:t>
      </w:r>
      <w:r>
        <w:t xml:space="preserve">es should provide a Command Line Interface over debug serial which provides the following commands and functionality: </w:t>
      </w:r>
    </w:p>
    <w:tbl>
      <w:tblPr>
        <w:tblStyle w:val="TableGrid"/>
        <w:tblW w:w="0" w:type="auto"/>
        <w:tblInd w:w="360" w:type="dxa"/>
        <w:tblLook w:val="04A0" w:firstRow="1" w:lastRow="0" w:firstColumn="1" w:lastColumn="0" w:noHBand="0" w:noVBand="1"/>
      </w:tblPr>
      <w:tblGrid>
        <w:gridCol w:w="2965"/>
        <w:gridCol w:w="6025"/>
      </w:tblGrid>
      <w:tr w:rsidR="00B64AD6" w14:paraId="71A6C3B4" w14:textId="77777777" w:rsidTr="008E192A">
        <w:tc>
          <w:tcPr>
            <w:tcW w:w="2965" w:type="dxa"/>
          </w:tcPr>
          <w:p w14:paraId="7A43381E" w14:textId="2F851AA8" w:rsidR="00B64AD6" w:rsidRPr="00B64AD6" w:rsidRDefault="00B64AD6" w:rsidP="00B64AD6">
            <w:pPr>
              <w:rPr>
                <w:b/>
                <w:bCs/>
              </w:rPr>
            </w:pPr>
            <w:r w:rsidRPr="00B64AD6">
              <w:rPr>
                <w:b/>
                <w:bCs/>
              </w:rPr>
              <w:t>Command</w:t>
            </w:r>
          </w:p>
        </w:tc>
        <w:tc>
          <w:tcPr>
            <w:tcW w:w="6025" w:type="dxa"/>
          </w:tcPr>
          <w:p w14:paraId="7FCCDF7D" w14:textId="10F4C215" w:rsidR="00B64AD6" w:rsidRPr="00B64AD6" w:rsidRDefault="00B64AD6" w:rsidP="00B64AD6">
            <w:pPr>
              <w:rPr>
                <w:b/>
                <w:bCs/>
              </w:rPr>
            </w:pPr>
            <w:r w:rsidRPr="00B64AD6">
              <w:rPr>
                <w:b/>
                <w:bCs/>
              </w:rPr>
              <w:t>Function</w:t>
            </w:r>
          </w:p>
        </w:tc>
      </w:tr>
      <w:tr w:rsidR="00B64AD6" w14:paraId="194F3438" w14:textId="77777777" w:rsidTr="008E192A">
        <w:tc>
          <w:tcPr>
            <w:tcW w:w="2965" w:type="dxa"/>
          </w:tcPr>
          <w:p w14:paraId="25AED5FD" w14:textId="0472FAB8" w:rsidR="00B64AD6" w:rsidRDefault="00556D18" w:rsidP="00B64AD6">
            <w:r>
              <w:t>help</w:t>
            </w:r>
          </w:p>
        </w:tc>
        <w:tc>
          <w:tcPr>
            <w:tcW w:w="6025" w:type="dxa"/>
          </w:tcPr>
          <w:p w14:paraId="3F541FA8" w14:textId="3AAE0981" w:rsidR="00556D18" w:rsidRDefault="00556D18" w:rsidP="00B64AD6">
            <w:r>
              <w:t>Display help text</w:t>
            </w:r>
          </w:p>
        </w:tc>
      </w:tr>
      <w:tr w:rsidR="00B64AD6" w14:paraId="64165A5B" w14:textId="77777777" w:rsidTr="008E192A">
        <w:tc>
          <w:tcPr>
            <w:tcW w:w="2965" w:type="dxa"/>
          </w:tcPr>
          <w:p w14:paraId="0E930710" w14:textId="41DB1448" w:rsidR="00B64AD6" w:rsidRDefault="00556D18" w:rsidP="00B64AD6">
            <w:proofErr w:type="spellStart"/>
            <w:proofErr w:type="gramStart"/>
            <w:r>
              <w:t>gps.status</w:t>
            </w:r>
            <w:proofErr w:type="spellEnd"/>
            <w:proofErr w:type="gramEnd"/>
          </w:p>
        </w:tc>
        <w:tc>
          <w:tcPr>
            <w:tcW w:w="6025" w:type="dxa"/>
          </w:tcPr>
          <w:p w14:paraId="3982A590" w14:textId="2CD2C6CE" w:rsidR="00B64AD6" w:rsidRDefault="00556D18" w:rsidP="00B64AD6">
            <w:r>
              <w:t>Get current GPS status</w:t>
            </w:r>
          </w:p>
        </w:tc>
      </w:tr>
      <w:tr w:rsidR="00B64AD6" w14:paraId="33048263" w14:textId="77777777" w:rsidTr="008E192A">
        <w:tc>
          <w:tcPr>
            <w:tcW w:w="2965" w:type="dxa"/>
          </w:tcPr>
          <w:p w14:paraId="4895351E" w14:textId="4CE7D623" w:rsidR="00B64AD6" w:rsidRDefault="008E192A" w:rsidP="00B64AD6">
            <w:proofErr w:type="spellStart"/>
            <w:proofErr w:type="gramStart"/>
            <w:r>
              <w:t>imu.status</w:t>
            </w:r>
            <w:proofErr w:type="spellEnd"/>
            <w:proofErr w:type="gramEnd"/>
          </w:p>
        </w:tc>
        <w:tc>
          <w:tcPr>
            <w:tcW w:w="6025" w:type="dxa"/>
          </w:tcPr>
          <w:p w14:paraId="1F23947F" w14:textId="6B315FFF" w:rsidR="00B64AD6" w:rsidRDefault="008E192A" w:rsidP="00B64AD6">
            <w:r>
              <w:t>Get current IMU status</w:t>
            </w:r>
          </w:p>
        </w:tc>
      </w:tr>
      <w:tr w:rsidR="00B64AD6" w14:paraId="5D64F92B" w14:textId="77777777" w:rsidTr="008E192A">
        <w:tc>
          <w:tcPr>
            <w:tcW w:w="2965" w:type="dxa"/>
          </w:tcPr>
          <w:p w14:paraId="4F0AD6EC" w14:textId="0AD91B0B" w:rsidR="00B64AD6" w:rsidRDefault="008E192A" w:rsidP="00B64AD6">
            <w:proofErr w:type="spellStart"/>
            <w:proofErr w:type="gramStart"/>
            <w:r>
              <w:t>spi.read</w:t>
            </w:r>
            <w:proofErr w:type="spellEnd"/>
            <w:proofErr w:type="gramEnd"/>
            <w:r>
              <w:t xml:space="preserve"> &lt;dev&gt; &lt;bytes&gt; </w:t>
            </w:r>
          </w:p>
        </w:tc>
        <w:tc>
          <w:tcPr>
            <w:tcW w:w="6025" w:type="dxa"/>
          </w:tcPr>
          <w:p w14:paraId="6DE3F618" w14:textId="659B629F" w:rsidR="00B64AD6" w:rsidRDefault="008E192A" w:rsidP="00B64AD6">
            <w:r>
              <w:t xml:space="preserve">Read &lt;bytes&gt; from </w:t>
            </w:r>
            <w:proofErr w:type="spellStart"/>
            <w:r>
              <w:t>spi</w:t>
            </w:r>
            <w:proofErr w:type="spellEnd"/>
            <w:r>
              <w:t xml:space="preserve"> &lt;device&gt;</w:t>
            </w:r>
          </w:p>
        </w:tc>
      </w:tr>
      <w:tr w:rsidR="00E56E98" w14:paraId="565029A2" w14:textId="77777777" w:rsidTr="008E192A">
        <w:tc>
          <w:tcPr>
            <w:tcW w:w="2965" w:type="dxa"/>
          </w:tcPr>
          <w:p w14:paraId="59781A34" w14:textId="39A68B9A" w:rsidR="00E56E98" w:rsidRDefault="00E56E98" w:rsidP="00B64AD6">
            <w:r>
              <w:t>bit</w:t>
            </w:r>
          </w:p>
        </w:tc>
        <w:tc>
          <w:tcPr>
            <w:tcW w:w="6025" w:type="dxa"/>
          </w:tcPr>
          <w:p w14:paraId="6F923034" w14:textId="0C89A6CD" w:rsidR="00E56E98" w:rsidRDefault="00E56E98" w:rsidP="00B64AD6">
            <w:r>
              <w:t>Run full Built-in-Test</w:t>
            </w:r>
          </w:p>
        </w:tc>
      </w:tr>
      <w:tr w:rsidR="00E56E98" w14:paraId="29243992" w14:textId="77777777" w:rsidTr="008E192A">
        <w:tc>
          <w:tcPr>
            <w:tcW w:w="2965" w:type="dxa"/>
          </w:tcPr>
          <w:p w14:paraId="42298F86" w14:textId="52DB94EA" w:rsidR="00E56E98" w:rsidRDefault="00543CF3" w:rsidP="00B64AD6">
            <w:proofErr w:type="spellStart"/>
            <w:proofErr w:type="gramStart"/>
            <w:r>
              <w:t>b</w:t>
            </w:r>
            <w:r w:rsidR="00E56E98">
              <w:t>it.lora</w:t>
            </w:r>
            <w:proofErr w:type="spellEnd"/>
            <w:proofErr w:type="gramEnd"/>
          </w:p>
        </w:tc>
        <w:tc>
          <w:tcPr>
            <w:tcW w:w="6025" w:type="dxa"/>
          </w:tcPr>
          <w:p w14:paraId="4F73D0F5" w14:textId="006858B4" w:rsidR="00E56E98" w:rsidRDefault="00543CF3" w:rsidP="00B64AD6">
            <w:r>
              <w:t>Run a Built-in-Test of the LoRa device</w:t>
            </w:r>
          </w:p>
        </w:tc>
      </w:tr>
      <w:tr w:rsidR="00E56E98" w14:paraId="546DFD10" w14:textId="77777777" w:rsidTr="008E192A">
        <w:tc>
          <w:tcPr>
            <w:tcW w:w="2965" w:type="dxa"/>
          </w:tcPr>
          <w:p w14:paraId="76B44E14" w14:textId="2E52F423" w:rsidR="00E56E98" w:rsidRDefault="00543CF3" w:rsidP="00B64AD6">
            <w:proofErr w:type="spellStart"/>
            <w:r>
              <w:t>b</w:t>
            </w:r>
            <w:r w:rsidR="00E56E98">
              <w:t>it.gps</w:t>
            </w:r>
            <w:proofErr w:type="spellEnd"/>
          </w:p>
        </w:tc>
        <w:tc>
          <w:tcPr>
            <w:tcW w:w="6025" w:type="dxa"/>
          </w:tcPr>
          <w:p w14:paraId="7E245F6E" w14:textId="6464C580" w:rsidR="00E56E98" w:rsidRDefault="00543CF3" w:rsidP="00B64AD6">
            <w:r>
              <w:t>Run a Built-in-Test of the GPS device</w:t>
            </w:r>
          </w:p>
        </w:tc>
      </w:tr>
      <w:tr w:rsidR="00E56E98" w14:paraId="51112584" w14:textId="77777777" w:rsidTr="008E192A">
        <w:tc>
          <w:tcPr>
            <w:tcW w:w="2965" w:type="dxa"/>
          </w:tcPr>
          <w:p w14:paraId="6966757B" w14:textId="45AAB1E0" w:rsidR="00E56E98" w:rsidRDefault="00543CF3" w:rsidP="00B64AD6">
            <w:proofErr w:type="spellStart"/>
            <w:r>
              <w:t>b</w:t>
            </w:r>
            <w:r w:rsidR="00E56E98">
              <w:t>it.imu</w:t>
            </w:r>
            <w:proofErr w:type="spellEnd"/>
          </w:p>
        </w:tc>
        <w:tc>
          <w:tcPr>
            <w:tcW w:w="6025" w:type="dxa"/>
          </w:tcPr>
          <w:p w14:paraId="1AB5F1FD" w14:textId="7F302978" w:rsidR="00E56E98" w:rsidRDefault="00543CF3" w:rsidP="00B64AD6">
            <w:r>
              <w:t>Run a Built-in-Test of the IMU device</w:t>
            </w:r>
          </w:p>
        </w:tc>
      </w:tr>
      <w:tr w:rsidR="00E56E98" w14:paraId="07D7B3E0" w14:textId="77777777" w:rsidTr="008E192A">
        <w:tc>
          <w:tcPr>
            <w:tcW w:w="2965" w:type="dxa"/>
          </w:tcPr>
          <w:p w14:paraId="63A80D1E" w14:textId="25CDC46C" w:rsidR="00E56E98" w:rsidRDefault="00543CF3" w:rsidP="00B64AD6">
            <w:r>
              <w:t>b</w:t>
            </w:r>
            <w:r w:rsidR="00E56E98">
              <w:t>it.</w:t>
            </w:r>
            <w:r>
              <w:t>i2c</w:t>
            </w:r>
          </w:p>
        </w:tc>
        <w:tc>
          <w:tcPr>
            <w:tcW w:w="6025" w:type="dxa"/>
          </w:tcPr>
          <w:p w14:paraId="410C16E9" w14:textId="632CF045" w:rsidR="00E56E98" w:rsidRDefault="00543CF3" w:rsidP="00B64AD6">
            <w:r>
              <w:t>Run a Built-in-Test of the I2C bus</w:t>
            </w:r>
          </w:p>
        </w:tc>
      </w:tr>
    </w:tbl>
    <w:p w14:paraId="12D25E20" w14:textId="77777777" w:rsidR="00B64AD6" w:rsidRPr="002401BF" w:rsidRDefault="00B64AD6" w:rsidP="00B64AD6">
      <w:pPr>
        <w:ind w:left="360"/>
      </w:pPr>
    </w:p>
    <w:p w14:paraId="347A23E1" w14:textId="67B33F19" w:rsidR="00B1486C" w:rsidRDefault="00805241" w:rsidP="00B1486C">
      <w:pPr>
        <w:pStyle w:val="Heading3"/>
      </w:pPr>
      <w:bookmarkStart w:id="40" w:name="_Toc192671388"/>
      <w:r>
        <w:t>Wake-From-</w:t>
      </w:r>
      <w:proofErr w:type="spellStart"/>
      <w:r>
        <w:t>Low_Power</w:t>
      </w:r>
      <w:proofErr w:type="spellEnd"/>
      <w:r w:rsidR="00B1486C">
        <w:t xml:space="preserve"> (</w:t>
      </w:r>
      <w:r>
        <w:t>Secondary</w:t>
      </w:r>
      <w:r w:rsidR="00B1486C">
        <w:t>)</w:t>
      </w:r>
      <w:bookmarkEnd w:id="40"/>
    </w:p>
    <w:p w14:paraId="2B76A258" w14:textId="4B70E1CC" w:rsidR="00805241" w:rsidRPr="00805241" w:rsidRDefault="00374C2F" w:rsidP="00805241">
      <w:r>
        <w:t>(AER-LORA-SW</w:t>
      </w:r>
      <w:fldSimple w:instr=" SEQ reqnum \* MERGEFORMAT ">
        <w:r w:rsidR="00B64AD6">
          <w:rPr>
            <w:noProof/>
          </w:rPr>
          <w:t>16</w:t>
        </w:r>
      </w:fldSimple>
      <w:r>
        <w:t xml:space="preserve">) </w:t>
      </w:r>
      <w:r w:rsidR="00805241">
        <w:t>Implement wake-from-low-power based on IMU input</w:t>
      </w:r>
      <w:ins w:id="41" w:author="Tony Lleonart" w:date="2025-09-18T19:44:00Z" w16du:dateUtc="2025-09-18T23:44:00Z">
        <w:r w:rsidR="00DF379F">
          <w:t>.</w:t>
        </w:r>
      </w:ins>
    </w:p>
    <w:p w14:paraId="1BD7C429" w14:textId="6844E73C" w:rsidR="00E90ACB" w:rsidRDefault="00805241" w:rsidP="005A595F">
      <w:pPr>
        <w:pStyle w:val="Heading2"/>
      </w:pPr>
      <w:bookmarkStart w:id="42" w:name="_Toc192671389"/>
      <w:r>
        <w:lastRenderedPageBreak/>
        <w:t>IP Backhaul (Base Station)</w:t>
      </w:r>
      <w:bookmarkEnd w:id="42"/>
      <w:r>
        <w:t xml:space="preserve"> </w:t>
      </w:r>
    </w:p>
    <w:p w14:paraId="09B5E7C5" w14:textId="22FB6166" w:rsidR="00805241" w:rsidRDefault="00805241" w:rsidP="002401BF">
      <w:r w:rsidRPr="00805241">
        <w:t xml:space="preserve">The overall goal of the Base Station is to process commands from a web interface and forward those commands to all the Car Radios. The web interface software should allow the user to send commands to connected nodes and </w:t>
      </w:r>
      <w:del w:id="43" w:author="Tony Lleonart" w:date="2025-09-18T19:45:00Z" w16du:dateUtc="2025-09-18T23:45:00Z">
        <w:r w:rsidRPr="00805241" w:rsidDel="00DF379F">
          <w:delText xml:space="preserve">see </w:delText>
        </w:r>
      </w:del>
      <w:r w:rsidRPr="00805241">
        <w:t xml:space="preserve">view the status of all nodes connected to the IP backhaul. The Base Station should be connected to the web interface via Ethernet (hence IP backhaul). The Base Station software should run on students' choice of an embedded Linux distribution and is responsible for forwarding commands from the web interface to the </w:t>
      </w:r>
      <w:proofErr w:type="gramStart"/>
      <w:r w:rsidRPr="00805241">
        <w:t>Car Radios, and</w:t>
      </w:r>
      <w:proofErr w:type="gramEnd"/>
      <w:r w:rsidRPr="00805241">
        <w:t xml:space="preserve"> forwarding responses back to the web interface. If time allows, the base station should implement spectrum scanning where the base station finds an acceptable RF channel and sets all nodes accordingly.</w:t>
      </w:r>
    </w:p>
    <w:p w14:paraId="5D15F538" w14:textId="73A175B9" w:rsidR="00E94183" w:rsidRDefault="00E94183" w:rsidP="002401BF">
      <w:r>
        <w:t xml:space="preserve">The local processor for the </w:t>
      </w:r>
      <w:proofErr w:type="spellStart"/>
      <w:r>
        <w:t>Traincar</w:t>
      </w:r>
      <w:proofErr w:type="spellEnd"/>
      <w:r>
        <w:t xml:space="preserve"> design shall be from the </w:t>
      </w:r>
      <w:r w:rsidR="000D6723">
        <w:t>STM32L4</w:t>
      </w:r>
      <w:r>
        <w:t xml:space="preserve"> series of chips. These allow drastically reduced power needs in exchange for much lighter performance.  </w:t>
      </w:r>
    </w:p>
    <w:p w14:paraId="310DA7B5" w14:textId="7EE698A7" w:rsidR="00A678E8" w:rsidRDefault="00805241" w:rsidP="005A595F">
      <w:pPr>
        <w:pStyle w:val="Heading3"/>
      </w:pPr>
      <w:bookmarkStart w:id="44" w:name="_Toc192671390"/>
      <w:r>
        <w:t xml:space="preserve">LoRa </w:t>
      </w:r>
      <w:r w:rsidR="00A678E8">
        <w:t xml:space="preserve">Chipset </w:t>
      </w:r>
      <w:r>
        <w:t>(Primary)</w:t>
      </w:r>
      <w:bookmarkEnd w:id="44"/>
    </w:p>
    <w:p w14:paraId="0CF45169" w14:textId="20746096" w:rsidR="00A678E8" w:rsidRDefault="00374C2F" w:rsidP="00A678E8">
      <w:commentRangeStart w:id="45"/>
      <w:r>
        <w:t>(AER-LORA-SW</w:t>
      </w:r>
      <w:fldSimple w:instr=" SEQ reqnum \* MERGEFORMAT ">
        <w:r w:rsidR="00AB5924">
          <w:rPr>
            <w:noProof/>
          </w:rPr>
          <w:t>17</w:t>
        </w:r>
      </w:fldSimple>
      <w:r>
        <w:t xml:space="preserve">) </w:t>
      </w:r>
      <w:r w:rsidR="00A678E8">
        <w:t xml:space="preserve">The </w:t>
      </w:r>
      <w:r w:rsidR="00BC422B">
        <w:t xml:space="preserve">LoRa radio shall use the </w:t>
      </w:r>
      <w:r w:rsidR="00BC422B" w:rsidRPr="0038006F">
        <w:t>SX1</w:t>
      </w:r>
      <w:r w:rsidR="00125B06">
        <w:t>276</w:t>
      </w:r>
      <w:r w:rsidR="00BC422B" w:rsidRPr="0038006F">
        <w:t xml:space="preserve"> </w:t>
      </w:r>
      <w:r w:rsidR="00BC422B">
        <w:t>chipset.</w:t>
      </w:r>
      <w:r w:rsidR="00A678E8">
        <w:t xml:space="preserve"> </w:t>
      </w:r>
      <w:commentRangeEnd w:id="45"/>
      <w:r w:rsidR="00DF379F">
        <w:rPr>
          <w:rStyle w:val="CommentReference"/>
        </w:rPr>
        <w:commentReference w:id="45"/>
      </w:r>
    </w:p>
    <w:p w14:paraId="78FD6A90" w14:textId="1A872809" w:rsidR="00A678E8" w:rsidRDefault="00805241" w:rsidP="005A595F">
      <w:pPr>
        <w:pStyle w:val="Heading3"/>
      </w:pPr>
      <w:bookmarkStart w:id="46" w:name="_Toc192671391"/>
      <w:r>
        <w:t>Processor (Primary)</w:t>
      </w:r>
      <w:bookmarkEnd w:id="46"/>
    </w:p>
    <w:p w14:paraId="4BDE300C" w14:textId="1EAB75D6" w:rsidR="00A678E8" w:rsidRDefault="00374C2F" w:rsidP="00A678E8">
      <w:r>
        <w:t>(AER-LORA-SW</w:t>
      </w:r>
      <w:fldSimple w:instr=" SEQ reqnum \* MERGEFORMAT ">
        <w:r w:rsidR="00AB5924">
          <w:rPr>
            <w:noProof/>
          </w:rPr>
          <w:t>18</w:t>
        </w:r>
      </w:fldSimple>
      <w:r>
        <w:t xml:space="preserve">) </w:t>
      </w:r>
      <w:r w:rsidR="00805241">
        <w:t xml:space="preserve">The local processor for the Hub design will be the </w:t>
      </w:r>
      <w:r w:rsidR="00805241" w:rsidRPr="00D42F4A">
        <w:t>ATSAMA5D27-</w:t>
      </w:r>
      <w:r w:rsidR="00805241">
        <w:t xml:space="preserve">D1G. This unit is a System-in-Package that incorporates some of the more complex layout issues, like DDR memory routing, onto a single chip. This </w:t>
      </w:r>
      <w:proofErr w:type="gramStart"/>
      <w:r w:rsidR="00805241">
        <w:t>gets</w:t>
      </w:r>
      <w:proofErr w:type="gramEnd"/>
      <w:r w:rsidR="00805241">
        <w:t xml:space="preserve"> us the performance we need without overcom</w:t>
      </w:r>
      <w:ins w:id="47" w:author="Tony Lleonart" w:date="2025-09-18T19:51:00Z" w16du:dateUtc="2025-09-18T23:51:00Z">
        <w:r w:rsidR="00995D43">
          <w:t>p</w:t>
        </w:r>
      </w:ins>
      <w:r w:rsidR="00805241">
        <w:t>licating the eval</w:t>
      </w:r>
      <w:ins w:id="48" w:author="Tony Lleonart" w:date="2025-09-18T19:51:00Z" w16du:dateUtc="2025-09-18T23:51:00Z">
        <w:r w:rsidR="00995D43">
          <w:t>uation</w:t>
        </w:r>
      </w:ins>
      <w:r w:rsidR="00805241">
        <w:t xml:space="preserve"> design. </w:t>
      </w:r>
      <w:r w:rsidR="00A678E8">
        <w:t xml:space="preserve"> </w:t>
      </w:r>
    </w:p>
    <w:p w14:paraId="7C8C9AAA" w14:textId="77777777" w:rsidR="00805241" w:rsidRDefault="00805241" w:rsidP="00805241">
      <w:pPr>
        <w:pStyle w:val="Heading3"/>
      </w:pPr>
      <w:bookmarkStart w:id="49" w:name="_Toc192671392"/>
      <w:r>
        <w:t>Command Message Protocol (Primary)</w:t>
      </w:r>
      <w:bookmarkEnd w:id="49"/>
    </w:p>
    <w:p w14:paraId="39165BC7" w14:textId="14FE1F5D" w:rsidR="00805241" w:rsidRPr="002401BF" w:rsidRDefault="00374C2F" w:rsidP="00805241">
      <w:r>
        <w:t>(AER-LORA-SW</w:t>
      </w:r>
      <w:fldSimple w:instr=" SEQ reqnum \* MERGEFORMAT ">
        <w:r w:rsidR="00AB5924">
          <w:rPr>
            <w:noProof/>
          </w:rPr>
          <w:t>19</w:t>
        </w:r>
      </w:fldSimple>
      <w:r>
        <w:t xml:space="preserve">) </w:t>
      </w:r>
      <w:r w:rsidR="00805241" w:rsidRPr="00B1486C">
        <w:t xml:space="preserve">Work with the </w:t>
      </w:r>
      <w:r w:rsidR="00805241">
        <w:t>LoRa Radio</w:t>
      </w:r>
      <w:r w:rsidR="00805241" w:rsidRPr="00B1486C">
        <w:t xml:space="preserve"> team to agree on a command message protocol.</w:t>
      </w:r>
      <w:r w:rsidR="00805241">
        <w:t xml:space="preserve"> </w:t>
      </w:r>
    </w:p>
    <w:p w14:paraId="42A7CD65" w14:textId="5520FA07" w:rsidR="00805241" w:rsidRDefault="00511A60" w:rsidP="00805241">
      <w:pPr>
        <w:pStyle w:val="Heading3"/>
      </w:pPr>
      <w:bookmarkStart w:id="50" w:name="_Toc192671393"/>
      <w:r>
        <w:t>Web Interface (Primary)</w:t>
      </w:r>
      <w:bookmarkEnd w:id="50"/>
      <w:r>
        <w:t xml:space="preserve"> </w:t>
      </w:r>
    </w:p>
    <w:p w14:paraId="4B74022C" w14:textId="2211A1FF" w:rsidR="00805241" w:rsidRDefault="00374C2F" w:rsidP="00511A60">
      <w:r>
        <w:t>(AER-LORA-SW</w:t>
      </w:r>
      <w:fldSimple w:instr=" SEQ reqnum \* MERGEFORMAT ">
        <w:r w:rsidR="00AB5924">
          <w:rPr>
            <w:noProof/>
          </w:rPr>
          <w:t>20</w:t>
        </w:r>
      </w:fldSimple>
      <w:r>
        <w:t xml:space="preserve">) </w:t>
      </w:r>
      <w:r w:rsidR="00511A60" w:rsidRPr="00511A60">
        <w:t>Design a web interface that can send command messages to the Base Station, which forwards them to the Car Radios. The web interface should be able to display status information about the connected nodes.</w:t>
      </w:r>
    </w:p>
    <w:p w14:paraId="3411B2BD" w14:textId="25F029C4" w:rsidR="00511A60" w:rsidRDefault="00511A60" w:rsidP="00511A60">
      <w:pPr>
        <w:pStyle w:val="Heading3"/>
      </w:pPr>
      <w:bookmarkStart w:id="51" w:name="_Toc192671394"/>
      <w:r>
        <w:t>Spectrum Scan (Secondary)</w:t>
      </w:r>
      <w:bookmarkEnd w:id="51"/>
      <w:r>
        <w:t xml:space="preserve"> </w:t>
      </w:r>
    </w:p>
    <w:p w14:paraId="49A073C6" w14:textId="1EE789D5" w:rsidR="00B67B4C" w:rsidRPr="00B67B4C" w:rsidRDefault="00374C2F" w:rsidP="00511A60">
      <w:commentRangeStart w:id="52"/>
      <w:r>
        <w:t>(AER-LORA-SW</w:t>
      </w:r>
      <w:fldSimple w:instr=" SEQ reqnum \* MERGEFORMAT ">
        <w:r w:rsidR="00AB5924">
          <w:rPr>
            <w:noProof/>
          </w:rPr>
          <w:t>21</w:t>
        </w:r>
      </w:fldSimple>
      <w:r>
        <w:t xml:space="preserve">) </w:t>
      </w:r>
      <w:r w:rsidR="00511A60">
        <w:t>I</w:t>
      </w:r>
      <w:r w:rsidR="00511A60" w:rsidRPr="00511A60">
        <w:t xml:space="preserve">mplement a spectrum scan command that searches for an unused RF channel and </w:t>
      </w:r>
      <w:commentRangeEnd w:id="52"/>
      <w:r w:rsidR="00C845AB">
        <w:rPr>
          <w:rStyle w:val="CommentReference"/>
        </w:rPr>
        <w:commentReference w:id="52"/>
      </w:r>
      <w:r w:rsidR="008131BF">
        <w:t xml:space="preserve">uses that channel for communication. </w:t>
      </w:r>
    </w:p>
    <w:p w14:paraId="3523496A" w14:textId="77777777" w:rsidR="00CE788C" w:rsidRPr="00CE788C" w:rsidRDefault="00CE788C" w:rsidP="00CE788C"/>
    <w:bookmarkEnd w:id="2"/>
    <w:p w14:paraId="4E816CDF" w14:textId="54CC1CD3" w:rsidR="003A12FA" w:rsidRDefault="003A12FA" w:rsidP="00D24145">
      <w:pPr>
        <w:keepNext/>
        <w:spacing w:after="0"/>
        <w:jc w:val="center"/>
      </w:pPr>
    </w:p>
    <w:sectPr w:rsidR="003A12FA" w:rsidSect="0080309D">
      <w:footerReference w:type="default" r:id="rId22"/>
      <w:pgSz w:w="12240" w:h="15840"/>
      <w:pgMar w:top="1152" w:right="1440" w:bottom="1152"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8" w:author="Tony Lleonart" w:date="2025-09-18T19:30:00Z" w:initials="TL">
    <w:p w14:paraId="3A9030B4" w14:textId="77777777" w:rsidR="00545C4A" w:rsidRDefault="00545C4A" w:rsidP="00545C4A">
      <w:pPr>
        <w:pStyle w:val="CommentText"/>
      </w:pPr>
      <w:r>
        <w:rPr>
          <w:rStyle w:val="CommentReference"/>
        </w:rPr>
        <w:annotationRef/>
      </w:r>
      <w:r>
        <w:t>Unclear to me what this means.</w:t>
      </w:r>
    </w:p>
  </w:comment>
  <w:comment w:id="34" w:author="Tony Lleonart" w:date="2025-09-18T19:42:00Z" w:initials="TL">
    <w:p w14:paraId="14FEAD0C" w14:textId="77777777" w:rsidR="00DF379F" w:rsidRDefault="00DF379F" w:rsidP="00DF379F">
      <w:pPr>
        <w:pStyle w:val="CommentText"/>
      </w:pPr>
      <w:r>
        <w:rPr>
          <w:rStyle w:val="CommentReference"/>
        </w:rPr>
        <w:annotationRef/>
      </w:r>
      <w:r>
        <w:t>Reference section 2.3 here.</w:t>
      </w:r>
    </w:p>
  </w:comment>
  <w:comment w:id="45" w:author="Tony Lleonart" w:date="2025-09-18T19:48:00Z" w:initials="TL">
    <w:p w14:paraId="5A8EB07B" w14:textId="77777777" w:rsidR="005055B1" w:rsidRDefault="00DF379F" w:rsidP="005055B1">
      <w:pPr>
        <w:pStyle w:val="CommentText"/>
      </w:pPr>
      <w:r>
        <w:rPr>
          <w:rStyle w:val="CommentReference"/>
        </w:rPr>
        <w:annotationRef/>
      </w:r>
      <w:r w:rsidR="005055B1">
        <w:t xml:space="preserve">2 things: </w:t>
      </w:r>
    </w:p>
    <w:p w14:paraId="2F154E07" w14:textId="77777777" w:rsidR="005055B1" w:rsidRDefault="005055B1" w:rsidP="005055B1">
      <w:pPr>
        <w:pStyle w:val="CommentText"/>
      </w:pPr>
      <w:r>
        <w:t>1) Based on the update to the HW spec, it seems this should be the SX1303 chipset, not the SX1276.</w:t>
      </w:r>
    </w:p>
    <w:p w14:paraId="0D1A427E" w14:textId="77777777" w:rsidR="005055B1" w:rsidRDefault="005055B1" w:rsidP="005055B1">
      <w:pPr>
        <w:pStyle w:val="CommentText"/>
      </w:pPr>
      <w:r>
        <w:t>2) AER-LORA-SW16 requirement number is wrong. Previous one was SW16. This should increment to SW17 here.</w:t>
      </w:r>
    </w:p>
  </w:comment>
  <w:comment w:id="52" w:author="Tony Lleonart" w:date="2025-09-18T19:55:00Z" w:initials="TL">
    <w:p w14:paraId="7E7B5E3F" w14:textId="632392B4" w:rsidR="00876000" w:rsidRDefault="00C845AB" w:rsidP="00876000">
      <w:pPr>
        <w:pStyle w:val="CommentText"/>
      </w:pPr>
      <w:r>
        <w:rPr>
          <w:rStyle w:val="CommentReference"/>
        </w:rPr>
        <w:annotationRef/>
      </w:r>
      <w:r w:rsidR="00876000">
        <w:t>Second part of this sentence was cut off.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9030B4" w15:done="0"/>
  <w15:commentEx w15:paraId="14FEAD0C" w15:done="1"/>
  <w15:commentEx w15:paraId="0D1A427E" w15:done="1"/>
  <w15:commentEx w15:paraId="7E7B5E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4C227B" w16cex:dateUtc="2025-09-18T23:30:00Z"/>
  <w16cex:commentExtensible w16cex:durableId="05EFB873" w16cex:dateUtc="2025-09-18T23:42:00Z"/>
  <w16cex:commentExtensible w16cex:durableId="2C06D190" w16cex:dateUtc="2025-09-18T23:48:00Z"/>
  <w16cex:commentExtensible w16cex:durableId="6BE3FFFD" w16cex:dateUtc="2025-09-18T2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9030B4" w16cid:durableId="254C227B"/>
  <w16cid:commentId w16cid:paraId="14FEAD0C" w16cid:durableId="05EFB873"/>
  <w16cid:commentId w16cid:paraId="0D1A427E" w16cid:durableId="2C06D190"/>
  <w16cid:commentId w16cid:paraId="7E7B5E3F" w16cid:durableId="6BE3FF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9133DC" w14:textId="77777777" w:rsidR="00FD7151" w:rsidRDefault="00FD7151" w:rsidP="00EA7A96">
      <w:pPr>
        <w:spacing w:after="0" w:line="240" w:lineRule="auto"/>
      </w:pPr>
      <w:r>
        <w:separator/>
      </w:r>
    </w:p>
  </w:endnote>
  <w:endnote w:type="continuationSeparator" w:id="0">
    <w:p w14:paraId="7146907A" w14:textId="77777777" w:rsidR="00FD7151" w:rsidRDefault="00FD7151" w:rsidP="00EA7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76CDE" w14:textId="2DAB8052" w:rsidR="00CA58DE" w:rsidRPr="00066CA1" w:rsidRDefault="00CA58DE" w:rsidP="00E759A6">
    <w:pPr>
      <w:pStyle w:val="Footer"/>
      <w:pBdr>
        <w:top w:val="single" w:sz="12" w:space="1" w:color="auto"/>
      </w:pBdr>
      <w:tabs>
        <w:tab w:val="clear" w:pos="4680"/>
      </w:tabs>
      <w:rPr>
        <w:sz w:val="20"/>
        <w:szCs w:val="20"/>
      </w:rPr>
    </w:pPr>
    <w:r w:rsidRPr="00066CA1">
      <w:rPr>
        <w:sz w:val="20"/>
        <w:szCs w:val="20"/>
      </w:rPr>
      <w:t xml:space="preserve">Document Number: </w:t>
    </w:r>
    <w:r w:rsidRPr="00066CA1">
      <w:rPr>
        <w:sz w:val="20"/>
        <w:szCs w:val="20"/>
      </w:rPr>
      <w:fldChar w:fldCharType="begin"/>
    </w:r>
    <w:r w:rsidRPr="00066CA1">
      <w:rPr>
        <w:sz w:val="20"/>
        <w:szCs w:val="20"/>
      </w:rPr>
      <w:instrText xml:space="preserve"> DOCPROPERTY  "Document number"  \* MERGEFORMAT </w:instrText>
    </w:r>
    <w:r w:rsidRPr="00066CA1">
      <w:rPr>
        <w:sz w:val="20"/>
        <w:szCs w:val="20"/>
      </w:rPr>
      <w:fldChar w:fldCharType="separate"/>
    </w:r>
    <w:r w:rsidR="00C130A7">
      <w:rPr>
        <w:sz w:val="20"/>
        <w:szCs w:val="20"/>
      </w:rPr>
      <w:t>AE302086-001</w:t>
    </w:r>
    <w:r w:rsidRPr="00066CA1">
      <w:rPr>
        <w:sz w:val="20"/>
        <w:szCs w:val="20"/>
      </w:rPr>
      <w:fldChar w:fldCharType="end"/>
    </w:r>
    <w:r w:rsidRPr="00066CA1">
      <w:rPr>
        <w:sz w:val="20"/>
        <w:szCs w:val="20"/>
      </w:rPr>
      <w:tab/>
    </w:r>
  </w:p>
  <w:p w14:paraId="24B85698" w14:textId="4C744652" w:rsidR="00CA58DE" w:rsidRPr="00E759A6" w:rsidRDefault="00CA58DE" w:rsidP="00E759A6">
    <w:pPr>
      <w:pStyle w:val="Footer"/>
      <w:tabs>
        <w:tab w:val="clear" w:pos="4680"/>
      </w:tabs>
      <w:rPr>
        <w:noProof/>
        <w:sz w:val="20"/>
        <w:szCs w:val="20"/>
      </w:rPr>
    </w:pPr>
    <w:r w:rsidRPr="00066CA1">
      <w:rPr>
        <w:sz w:val="20"/>
        <w:szCs w:val="20"/>
      </w:rPr>
      <w:t>Revision:</w:t>
    </w:r>
    <w:r w:rsidR="0080309D">
      <w:rPr>
        <w:sz w:val="20"/>
        <w:szCs w:val="20"/>
      </w:rPr>
      <w:t xml:space="preserve"> L3</w:t>
    </w:r>
    <w:proofErr w:type="gramStart"/>
    <w:r w:rsidR="0080309D">
      <w:rPr>
        <w:sz w:val="20"/>
        <w:szCs w:val="20"/>
      </w:rPr>
      <w:t>-</w:t>
    </w:r>
    <w:r w:rsidRPr="00066CA1">
      <w:rPr>
        <w:sz w:val="20"/>
        <w:szCs w:val="20"/>
      </w:rPr>
      <w:t xml:space="preserve">  Date</w:t>
    </w:r>
    <w:proofErr w:type="gramEnd"/>
    <w:r w:rsidRPr="00066CA1">
      <w:rPr>
        <w:sz w:val="20"/>
        <w:szCs w:val="20"/>
      </w:rPr>
      <w:t>:</w:t>
    </w:r>
    <w:r w:rsidR="0080309D">
      <w:rPr>
        <w:sz w:val="20"/>
        <w:szCs w:val="20"/>
      </w:rPr>
      <w:t xml:space="preserve"> 15 January 2025</w:t>
    </w:r>
    <w:r w:rsidRPr="00066CA1">
      <w:rPr>
        <w:sz w:val="20"/>
        <w:szCs w:val="20"/>
      </w:rPr>
      <w:tab/>
    </w:r>
    <w:r w:rsidRPr="00E759A6">
      <w:rPr>
        <w:sz w:val="20"/>
        <w:szCs w:val="20"/>
      </w:rPr>
      <w:t xml:space="preserve">Page </w:t>
    </w:r>
    <w:sdt>
      <w:sdtPr>
        <w:rPr>
          <w:sz w:val="20"/>
          <w:szCs w:val="20"/>
        </w:rPr>
        <w:id w:val="1701968996"/>
        <w:docPartObj>
          <w:docPartGallery w:val="Page Numbers (Bottom of Page)"/>
          <w:docPartUnique/>
        </w:docPartObj>
      </w:sdtPr>
      <w:sdtEndPr>
        <w:rPr>
          <w:noProof/>
        </w:rPr>
      </w:sdtEndPr>
      <w:sdtContent>
        <w:r w:rsidRPr="00E759A6">
          <w:rPr>
            <w:sz w:val="20"/>
            <w:szCs w:val="20"/>
          </w:rPr>
          <w:fldChar w:fldCharType="begin"/>
        </w:r>
        <w:r w:rsidRPr="00E759A6">
          <w:rPr>
            <w:sz w:val="20"/>
            <w:szCs w:val="20"/>
          </w:rPr>
          <w:instrText xml:space="preserve"> PAGE   \* MERGEFORMAT </w:instrText>
        </w:r>
        <w:r w:rsidRPr="00E759A6">
          <w:rPr>
            <w:sz w:val="20"/>
            <w:szCs w:val="20"/>
          </w:rPr>
          <w:fldChar w:fldCharType="separate"/>
        </w:r>
        <w:r>
          <w:rPr>
            <w:noProof/>
            <w:sz w:val="20"/>
            <w:szCs w:val="20"/>
          </w:rPr>
          <w:t>ii</w:t>
        </w:r>
        <w:r w:rsidRPr="00E759A6">
          <w:rPr>
            <w:noProof/>
            <w:sz w:val="20"/>
            <w:szCs w:val="20"/>
          </w:rPr>
          <w:fldChar w:fldCharType="end"/>
        </w:r>
      </w:sdtContent>
    </w:sdt>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8852948"/>
      <w:docPartObj>
        <w:docPartGallery w:val="Page Numbers (Bottom of Page)"/>
        <w:docPartUnique/>
      </w:docPartObj>
    </w:sdtPr>
    <w:sdtEndPr>
      <w:rPr>
        <w:noProof/>
      </w:rPr>
    </w:sdtEndPr>
    <w:sdtContent>
      <w:p w14:paraId="3CC41D7C" w14:textId="27D9A693" w:rsidR="00F50FB8" w:rsidRDefault="00F50FB8" w:rsidP="00F50FB8">
        <w:pPr>
          <w:pStyle w:val="Footer"/>
          <w:pBdr>
            <w:top w:val="single" w:sz="12" w:space="1" w:color="auto"/>
          </w:pBdr>
          <w:tabs>
            <w:tab w:val="clear" w:pos="4680"/>
          </w:tabs>
          <w:rPr>
            <w:sz w:val="20"/>
            <w:szCs w:val="20"/>
          </w:rPr>
        </w:pPr>
        <w:r w:rsidRPr="00066CA1">
          <w:rPr>
            <w:sz w:val="20"/>
            <w:szCs w:val="20"/>
          </w:rPr>
          <w:t xml:space="preserve">Document Number: </w:t>
        </w:r>
        <w:r w:rsidRPr="00066CA1">
          <w:rPr>
            <w:sz w:val="20"/>
            <w:szCs w:val="20"/>
          </w:rPr>
          <w:fldChar w:fldCharType="begin"/>
        </w:r>
        <w:r w:rsidRPr="00066CA1">
          <w:rPr>
            <w:sz w:val="20"/>
            <w:szCs w:val="20"/>
          </w:rPr>
          <w:instrText xml:space="preserve"> DOCPROPERTY  "Document number"  \* MERGEFORMAT </w:instrText>
        </w:r>
        <w:r w:rsidRPr="00066CA1">
          <w:rPr>
            <w:sz w:val="20"/>
            <w:szCs w:val="20"/>
          </w:rPr>
          <w:fldChar w:fldCharType="separate"/>
        </w:r>
        <w:r w:rsidR="00C130A7">
          <w:rPr>
            <w:sz w:val="20"/>
            <w:szCs w:val="20"/>
          </w:rPr>
          <w:t>AE302086-001</w:t>
        </w:r>
        <w:r w:rsidRPr="00066CA1">
          <w:rPr>
            <w:sz w:val="20"/>
            <w:szCs w:val="20"/>
          </w:rPr>
          <w:fldChar w:fldCharType="end"/>
        </w:r>
      </w:p>
      <w:p w14:paraId="4C6B7E72" w14:textId="04DDCA20" w:rsidR="00F50FB8" w:rsidRPr="00F50FB8" w:rsidRDefault="00F50FB8" w:rsidP="00151791">
        <w:pPr>
          <w:pStyle w:val="Footer"/>
          <w:jc w:val="both"/>
        </w:pPr>
        <w:r w:rsidRPr="00066CA1">
          <w:rPr>
            <w:sz w:val="20"/>
            <w:szCs w:val="20"/>
          </w:rPr>
          <w:t>Revision:</w:t>
        </w:r>
        <w:r>
          <w:rPr>
            <w:sz w:val="20"/>
            <w:szCs w:val="20"/>
          </w:rPr>
          <w:t xml:space="preserve"> L3</w:t>
        </w:r>
        <w:proofErr w:type="gramStart"/>
        <w:r>
          <w:rPr>
            <w:sz w:val="20"/>
            <w:szCs w:val="20"/>
          </w:rPr>
          <w:t>-</w:t>
        </w:r>
        <w:r w:rsidRPr="00066CA1">
          <w:rPr>
            <w:sz w:val="20"/>
            <w:szCs w:val="20"/>
          </w:rPr>
          <w:t xml:space="preserve">  Date</w:t>
        </w:r>
        <w:proofErr w:type="gramEnd"/>
        <w:r w:rsidRPr="00066CA1">
          <w:rPr>
            <w:sz w:val="20"/>
            <w:szCs w:val="20"/>
          </w:rPr>
          <w:t>:</w:t>
        </w:r>
        <w:r>
          <w:rPr>
            <w:sz w:val="20"/>
            <w:szCs w:val="20"/>
          </w:rPr>
          <w:t xml:space="preserve"> 15 January 2025</w:t>
        </w:r>
        <w:r w:rsidR="00151791">
          <w:rPr>
            <w:sz w:val="20"/>
            <w:szCs w:val="20"/>
          </w:rPr>
          <w:tab/>
        </w:r>
        <w:r w:rsidR="00151791">
          <w:rPr>
            <w:sz w:val="20"/>
            <w:szCs w:val="20"/>
          </w:rPr>
          <w:tab/>
          <w:t xml:space="preserve">Page </w:t>
        </w:r>
        <w:r w:rsidRPr="00151791">
          <w:rPr>
            <w:sz w:val="20"/>
            <w:szCs w:val="20"/>
          </w:rPr>
          <w:fldChar w:fldCharType="begin"/>
        </w:r>
        <w:r w:rsidRPr="00151791">
          <w:rPr>
            <w:sz w:val="20"/>
            <w:szCs w:val="20"/>
          </w:rPr>
          <w:instrText xml:space="preserve"> PAGE   \* MERGEFORMAT </w:instrText>
        </w:r>
        <w:r w:rsidRPr="00151791">
          <w:rPr>
            <w:sz w:val="20"/>
            <w:szCs w:val="20"/>
          </w:rPr>
          <w:fldChar w:fldCharType="separate"/>
        </w:r>
        <w:r w:rsidRPr="00151791">
          <w:rPr>
            <w:noProof/>
            <w:sz w:val="20"/>
            <w:szCs w:val="20"/>
          </w:rPr>
          <w:t>2</w:t>
        </w:r>
        <w:r w:rsidRPr="00151791">
          <w:rPr>
            <w:noProof/>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0978235"/>
      <w:docPartObj>
        <w:docPartGallery w:val="Page Numbers (Bottom of Page)"/>
        <w:docPartUnique/>
      </w:docPartObj>
    </w:sdtPr>
    <w:sdtEndPr>
      <w:rPr>
        <w:noProof/>
      </w:rPr>
    </w:sdtEndPr>
    <w:sdtContent>
      <w:p w14:paraId="53B088F4" w14:textId="77F6E742" w:rsidR="00151791" w:rsidRDefault="00151791" w:rsidP="00151791">
        <w:pPr>
          <w:pStyle w:val="Footer"/>
          <w:pBdr>
            <w:top w:val="single" w:sz="12" w:space="1" w:color="auto"/>
          </w:pBdr>
          <w:tabs>
            <w:tab w:val="clear" w:pos="4680"/>
          </w:tabs>
          <w:rPr>
            <w:sz w:val="20"/>
            <w:szCs w:val="20"/>
          </w:rPr>
        </w:pPr>
        <w:r w:rsidRPr="00066CA1">
          <w:rPr>
            <w:sz w:val="20"/>
            <w:szCs w:val="20"/>
          </w:rPr>
          <w:t xml:space="preserve">Document Number: </w:t>
        </w:r>
        <w:r w:rsidRPr="00066CA1">
          <w:rPr>
            <w:sz w:val="20"/>
            <w:szCs w:val="20"/>
          </w:rPr>
          <w:fldChar w:fldCharType="begin"/>
        </w:r>
        <w:r w:rsidRPr="00066CA1">
          <w:rPr>
            <w:sz w:val="20"/>
            <w:szCs w:val="20"/>
          </w:rPr>
          <w:instrText xml:space="preserve"> DOCPROPERTY  "Document number"  \* MERGEFORMAT </w:instrText>
        </w:r>
        <w:r w:rsidRPr="00066CA1">
          <w:rPr>
            <w:sz w:val="20"/>
            <w:szCs w:val="20"/>
          </w:rPr>
          <w:fldChar w:fldCharType="separate"/>
        </w:r>
        <w:r w:rsidR="00C130A7">
          <w:rPr>
            <w:sz w:val="20"/>
            <w:szCs w:val="20"/>
          </w:rPr>
          <w:t>AE302086-001</w:t>
        </w:r>
        <w:r w:rsidRPr="00066CA1">
          <w:rPr>
            <w:sz w:val="20"/>
            <w:szCs w:val="20"/>
          </w:rPr>
          <w:fldChar w:fldCharType="end"/>
        </w:r>
      </w:p>
      <w:p w14:paraId="5CDE966C" w14:textId="2F9743B5" w:rsidR="00505772" w:rsidRDefault="00151791" w:rsidP="00151791">
        <w:pPr>
          <w:pStyle w:val="Footer"/>
          <w:jc w:val="both"/>
          <w:rPr>
            <w:noProof/>
          </w:rPr>
        </w:pPr>
        <w:r w:rsidRPr="00066CA1">
          <w:rPr>
            <w:sz w:val="20"/>
            <w:szCs w:val="20"/>
          </w:rPr>
          <w:t>Revision:</w:t>
        </w:r>
        <w:r>
          <w:rPr>
            <w:sz w:val="20"/>
            <w:szCs w:val="20"/>
          </w:rPr>
          <w:t xml:space="preserve"> L3</w:t>
        </w:r>
        <w:proofErr w:type="gramStart"/>
        <w:r>
          <w:rPr>
            <w:sz w:val="20"/>
            <w:szCs w:val="20"/>
          </w:rPr>
          <w:t>-</w:t>
        </w:r>
        <w:r w:rsidRPr="00066CA1">
          <w:rPr>
            <w:sz w:val="20"/>
            <w:szCs w:val="20"/>
          </w:rPr>
          <w:t xml:space="preserve">  Date</w:t>
        </w:r>
        <w:proofErr w:type="gramEnd"/>
        <w:r w:rsidRPr="00066CA1">
          <w:rPr>
            <w:sz w:val="20"/>
            <w:szCs w:val="20"/>
          </w:rPr>
          <w:t>:</w:t>
        </w:r>
        <w:r>
          <w:rPr>
            <w:sz w:val="20"/>
            <w:szCs w:val="20"/>
          </w:rPr>
          <w:t xml:space="preserve"> 15 January 2025</w:t>
        </w:r>
        <w:r>
          <w:rPr>
            <w:sz w:val="20"/>
            <w:szCs w:val="20"/>
          </w:rPr>
          <w:tab/>
        </w:r>
        <w:r>
          <w:rPr>
            <w:sz w:val="20"/>
            <w:szCs w:val="20"/>
          </w:rPr>
          <w:tab/>
          <w:t xml:space="preserve">Page </w:t>
        </w:r>
        <w:r w:rsidRPr="00151791">
          <w:rPr>
            <w:sz w:val="20"/>
            <w:szCs w:val="20"/>
          </w:rPr>
          <w:fldChar w:fldCharType="begin"/>
        </w:r>
        <w:r w:rsidRPr="00151791">
          <w:rPr>
            <w:sz w:val="20"/>
            <w:szCs w:val="20"/>
          </w:rPr>
          <w:instrText xml:space="preserve"> PAGE   \* MERGEFORMAT </w:instrText>
        </w:r>
        <w:r w:rsidRPr="00151791">
          <w:rPr>
            <w:sz w:val="20"/>
            <w:szCs w:val="20"/>
          </w:rPr>
          <w:fldChar w:fldCharType="separate"/>
        </w:r>
        <w:r w:rsidRPr="00151791">
          <w:rPr>
            <w:sz w:val="20"/>
            <w:szCs w:val="20"/>
          </w:rPr>
          <w:t>1</w:t>
        </w:r>
        <w:r w:rsidRPr="00151791">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4BD590" w14:textId="77777777" w:rsidR="00FD7151" w:rsidRDefault="00FD7151" w:rsidP="00EA7A96">
      <w:pPr>
        <w:spacing w:after="0" w:line="240" w:lineRule="auto"/>
      </w:pPr>
      <w:r>
        <w:separator/>
      </w:r>
    </w:p>
  </w:footnote>
  <w:footnote w:type="continuationSeparator" w:id="0">
    <w:p w14:paraId="19FA35D2" w14:textId="77777777" w:rsidR="00FD7151" w:rsidRDefault="00FD7151" w:rsidP="00EA7A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3A5C5" w14:textId="0639F186" w:rsidR="0045024C" w:rsidRDefault="00740CB7" w:rsidP="0045024C">
    <w:pPr>
      <w:pStyle w:val="Header"/>
      <w:pBdr>
        <w:bottom w:val="single" w:sz="12" w:space="1" w:color="auto"/>
      </w:pBdr>
      <w:tabs>
        <w:tab w:val="clear" w:pos="4680"/>
        <w:tab w:val="left" w:pos="2331"/>
      </w:tabs>
    </w:pPr>
    <w:sdt>
      <w:sdtPr>
        <w:alias w:val="Category"/>
        <w:tag w:val=""/>
        <w:id w:val="-1682962298"/>
        <w:dataBinding w:prefixMappings="xmlns:ns0='http://purl.org/dc/elements/1.1/' xmlns:ns1='http://schemas.openxmlformats.org/package/2006/metadata/core-properties' " w:xpath="/ns1:coreProperties[1]/ns1:category[1]" w:storeItemID="{6C3C8BC8-F283-45AE-878A-BAB7291924A1}"/>
        <w:text/>
      </w:sdtPr>
      <w:sdtEndPr/>
      <w:sdtContent>
        <w:r w:rsidR="00195CC2">
          <w:t>Clemson Senior Design</w:t>
        </w:r>
      </w:sdtContent>
    </w:sdt>
    <w:r w:rsidR="0045024C">
      <w:tab/>
    </w:r>
    <w:sdt>
      <w:sdtPr>
        <w:alias w:val="Title"/>
        <w:tag w:val=""/>
        <w:id w:val="1060284803"/>
        <w:dataBinding w:prefixMappings="xmlns:ns0='http://purl.org/dc/elements/1.1/' xmlns:ns1='http://schemas.openxmlformats.org/package/2006/metadata/core-properties' " w:xpath="/ns1:coreProperties[1]/ns0:title[1]" w:storeItemID="{6C3C8BC8-F283-45AE-878A-BAB7291924A1}"/>
        <w:text/>
      </w:sdtPr>
      <w:sdtEndPr/>
      <w:sdtContent>
        <w:r w:rsidR="0001693D">
          <w:t>LoRa Radio Evaluation Designs Software Requirements</w:t>
        </w:r>
      </w:sdtContent>
    </w:sdt>
  </w:p>
  <w:p w14:paraId="6C64F569" w14:textId="77777777" w:rsidR="0045024C" w:rsidRDefault="004502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2F630" w14:textId="697B8C0B" w:rsidR="00576FA3" w:rsidRDefault="00740CB7" w:rsidP="005A3E35">
    <w:pPr>
      <w:pStyle w:val="Header"/>
      <w:pBdr>
        <w:bottom w:val="single" w:sz="12" w:space="1" w:color="auto"/>
      </w:pBdr>
      <w:tabs>
        <w:tab w:val="clear" w:pos="4680"/>
        <w:tab w:val="left" w:pos="2331"/>
      </w:tabs>
    </w:pPr>
    <w:sdt>
      <w:sdtPr>
        <w:alias w:val="Category"/>
        <w:tag w:val=""/>
        <w:id w:val="-912007529"/>
        <w:dataBinding w:prefixMappings="xmlns:ns0='http://purl.org/dc/elements/1.1/' xmlns:ns1='http://schemas.openxmlformats.org/package/2006/metadata/core-properties' " w:xpath="/ns1:coreProperties[1]/ns1:category[1]" w:storeItemID="{6C3C8BC8-F283-45AE-878A-BAB7291924A1}"/>
        <w:text/>
      </w:sdtPr>
      <w:sdtEndPr/>
      <w:sdtContent>
        <w:r w:rsidR="00195CC2">
          <w:t>Clemson Senior Design</w:t>
        </w:r>
      </w:sdtContent>
    </w:sdt>
    <w:r w:rsidR="005A3E35">
      <w:tab/>
    </w:r>
    <w:sdt>
      <w:sdtPr>
        <w:alias w:val="Title"/>
        <w:tag w:val=""/>
        <w:id w:val="-1263830457"/>
        <w:dataBinding w:prefixMappings="xmlns:ns0='http://purl.org/dc/elements/1.1/' xmlns:ns1='http://schemas.openxmlformats.org/package/2006/metadata/core-properties' " w:xpath="/ns1:coreProperties[1]/ns0:title[1]" w:storeItemID="{6C3C8BC8-F283-45AE-878A-BAB7291924A1}"/>
        <w:text/>
      </w:sdtPr>
      <w:sdtEndPr/>
      <w:sdtContent>
        <w:r w:rsidR="0001693D">
          <w:t>LoRa Radio Evaluation Designs Software Requirements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D055EC5"/>
    <w:multiLevelType w:val="multilevel"/>
    <w:tmpl w:val="FFFFFFFF"/>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007DBD"/>
    <w:multiLevelType w:val="hybridMultilevel"/>
    <w:tmpl w:val="9C1A14F6"/>
    <w:lvl w:ilvl="0" w:tplc="D3E0B014">
      <w:start w:val="2"/>
      <w:numFmt w:val="bullet"/>
      <w:lvlText w:val="&gt;"/>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D6200"/>
    <w:multiLevelType w:val="hybridMultilevel"/>
    <w:tmpl w:val="B8CE5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50BBC"/>
    <w:multiLevelType w:val="multilevel"/>
    <w:tmpl w:val="B1940D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163175"/>
    <w:multiLevelType w:val="hybridMultilevel"/>
    <w:tmpl w:val="18000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C4491"/>
    <w:multiLevelType w:val="multilevel"/>
    <w:tmpl w:val="FFFFFFFF"/>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DBC7B8C"/>
    <w:multiLevelType w:val="hybridMultilevel"/>
    <w:tmpl w:val="7B3415BC"/>
    <w:lvl w:ilvl="0" w:tplc="838C2D2C">
      <w:start w:val="1"/>
      <w:numFmt w:val="bullet"/>
      <w:lvlText w:val="&gt;"/>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E455B"/>
    <w:multiLevelType w:val="hybridMultilevel"/>
    <w:tmpl w:val="EFBC9150"/>
    <w:lvl w:ilvl="0" w:tplc="7480ED1C">
      <w:start w:val="1"/>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413F0"/>
    <w:multiLevelType w:val="hybridMultilevel"/>
    <w:tmpl w:val="3B92A56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BB2854"/>
    <w:multiLevelType w:val="hybridMultilevel"/>
    <w:tmpl w:val="65D64A88"/>
    <w:lvl w:ilvl="0" w:tplc="94505FBE">
      <w:start w:val="1"/>
      <w:numFmt w:val="decimal"/>
      <w:lvlText w:val="%1."/>
      <w:lvlJc w:val="left"/>
      <w:pPr>
        <w:ind w:left="720" w:hanging="360"/>
      </w:pPr>
      <w:rPr>
        <w:rFonts w:ascii="Arial" w:eastAsia="Arial" w:hAnsi="Arial" w:cs="Arial" w:hint="default"/>
        <w:spacing w:val="-1"/>
        <w:w w:val="10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0F4D65"/>
    <w:multiLevelType w:val="hybridMultilevel"/>
    <w:tmpl w:val="9C7A816A"/>
    <w:lvl w:ilvl="0" w:tplc="BBD67A56">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542E09"/>
    <w:multiLevelType w:val="hybridMultilevel"/>
    <w:tmpl w:val="82A0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E7236"/>
    <w:multiLevelType w:val="hybridMultilevel"/>
    <w:tmpl w:val="65D64A88"/>
    <w:lvl w:ilvl="0" w:tplc="94505FBE">
      <w:start w:val="1"/>
      <w:numFmt w:val="decimal"/>
      <w:lvlText w:val="%1."/>
      <w:lvlJc w:val="left"/>
      <w:pPr>
        <w:ind w:left="720" w:hanging="360"/>
      </w:pPr>
      <w:rPr>
        <w:rFonts w:ascii="Arial" w:eastAsia="Arial" w:hAnsi="Arial" w:cs="Arial" w:hint="default"/>
        <w:spacing w:val="-1"/>
        <w:w w:val="10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930948"/>
    <w:multiLevelType w:val="hybridMultilevel"/>
    <w:tmpl w:val="65D64A88"/>
    <w:lvl w:ilvl="0" w:tplc="94505FBE">
      <w:start w:val="1"/>
      <w:numFmt w:val="decimal"/>
      <w:lvlText w:val="%1."/>
      <w:lvlJc w:val="left"/>
      <w:pPr>
        <w:ind w:left="720" w:hanging="360"/>
      </w:pPr>
      <w:rPr>
        <w:rFonts w:ascii="Arial" w:eastAsia="Arial" w:hAnsi="Arial" w:cs="Arial" w:hint="default"/>
        <w:spacing w:val="-1"/>
        <w:w w:val="10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E8658C"/>
    <w:multiLevelType w:val="hybridMultilevel"/>
    <w:tmpl w:val="B4F245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B22D08"/>
    <w:multiLevelType w:val="hybridMultilevel"/>
    <w:tmpl w:val="65D64A88"/>
    <w:lvl w:ilvl="0" w:tplc="94505FBE">
      <w:start w:val="1"/>
      <w:numFmt w:val="decimal"/>
      <w:lvlText w:val="%1."/>
      <w:lvlJc w:val="left"/>
      <w:pPr>
        <w:ind w:left="720" w:hanging="360"/>
      </w:pPr>
      <w:rPr>
        <w:rFonts w:ascii="Arial" w:eastAsia="Arial" w:hAnsi="Arial" w:cs="Arial" w:hint="default"/>
        <w:spacing w:val="-1"/>
        <w:w w:val="10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9611CA"/>
    <w:multiLevelType w:val="hybridMultilevel"/>
    <w:tmpl w:val="91D63C8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A4A60C7"/>
    <w:multiLevelType w:val="hybridMultilevel"/>
    <w:tmpl w:val="E03E4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0D7177"/>
    <w:multiLevelType w:val="hybridMultilevel"/>
    <w:tmpl w:val="65D64A88"/>
    <w:lvl w:ilvl="0" w:tplc="94505FBE">
      <w:start w:val="1"/>
      <w:numFmt w:val="decimal"/>
      <w:lvlText w:val="%1."/>
      <w:lvlJc w:val="left"/>
      <w:pPr>
        <w:ind w:left="720" w:hanging="360"/>
      </w:pPr>
      <w:rPr>
        <w:rFonts w:ascii="Arial" w:eastAsia="Arial" w:hAnsi="Arial" w:cs="Arial" w:hint="default"/>
        <w:spacing w:val="-1"/>
        <w:w w:val="1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6D7000"/>
    <w:multiLevelType w:val="hybridMultilevel"/>
    <w:tmpl w:val="65D64A88"/>
    <w:lvl w:ilvl="0" w:tplc="94505FBE">
      <w:start w:val="1"/>
      <w:numFmt w:val="decimal"/>
      <w:lvlText w:val="%1."/>
      <w:lvlJc w:val="left"/>
      <w:pPr>
        <w:ind w:left="720" w:hanging="360"/>
      </w:pPr>
      <w:rPr>
        <w:rFonts w:ascii="Arial" w:eastAsia="Arial" w:hAnsi="Arial" w:cs="Arial" w:hint="default"/>
        <w:spacing w:val="-1"/>
        <w:w w:val="10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642252"/>
    <w:multiLevelType w:val="hybridMultilevel"/>
    <w:tmpl w:val="CBDE9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472264"/>
    <w:multiLevelType w:val="hybridMultilevel"/>
    <w:tmpl w:val="39ACE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383ADD"/>
    <w:multiLevelType w:val="hybridMultilevel"/>
    <w:tmpl w:val="CBB45A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A66703A"/>
    <w:multiLevelType w:val="hybridMultilevel"/>
    <w:tmpl w:val="6C2EB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E954B3"/>
    <w:multiLevelType w:val="hybridMultilevel"/>
    <w:tmpl w:val="1C901E8C"/>
    <w:lvl w:ilvl="0" w:tplc="72908B7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C56F5B"/>
    <w:multiLevelType w:val="hybridMultilevel"/>
    <w:tmpl w:val="29CAA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FF7907"/>
    <w:multiLevelType w:val="multilevel"/>
    <w:tmpl w:val="B1940D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2E5C47"/>
    <w:multiLevelType w:val="multilevel"/>
    <w:tmpl w:val="1326DF1C"/>
    <w:numStyleLink w:val="AppendixHeadings"/>
  </w:abstractNum>
  <w:abstractNum w:abstractNumId="28" w15:restartNumberingAfterBreak="0">
    <w:nsid w:val="6A0801AA"/>
    <w:multiLevelType w:val="hybridMultilevel"/>
    <w:tmpl w:val="65D64A88"/>
    <w:lvl w:ilvl="0" w:tplc="94505FBE">
      <w:start w:val="1"/>
      <w:numFmt w:val="decimal"/>
      <w:lvlText w:val="%1."/>
      <w:lvlJc w:val="left"/>
      <w:pPr>
        <w:ind w:left="720" w:hanging="360"/>
      </w:pPr>
      <w:rPr>
        <w:rFonts w:ascii="Arial" w:eastAsia="Arial" w:hAnsi="Arial" w:cs="Arial" w:hint="default"/>
        <w:spacing w:val="-1"/>
        <w:w w:val="10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AC6367"/>
    <w:multiLevelType w:val="multilevel"/>
    <w:tmpl w:val="1326DF1C"/>
    <w:styleLink w:val="AppendixHeadings"/>
    <w:lvl w:ilvl="0">
      <w:start w:val="1"/>
      <w:numFmt w:val="upperLetter"/>
      <w:pStyle w:val="AppendixH1"/>
      <w:lvlText w:val="Apendix %1"/>
      <w:lvlJc w:val="left"/>
      <w:pPr>
        <w:ind w:left="0" w:firstLine="0"/>
      </w:pPr>
      <w:rPr>
        <w:rFonts w:ascii="Arial" w:hAnsi="Arial" w:hint="default"/>
        <w:b/>
        <w:sz w:val="32"/>
      </w:rPr>
    </w:lvl>
    <w:lvl w:ilvl="1">
      <w:start w:val="1"/>
      <w:numFmt w:val="decimal"/>
      <w:pStyle w:val="AppendixH2"/>
      <w:lvlText w:val="Appendix %1.%2"/>
      <w:lvlJc w:val="left"/>
      <w:pPr>
        <w:ind w:left="0" w:firstLine="0"/>
      </w:pPr>
      <w:rPr>
        <w:rFonts w:ascii="Arial" w:hAnsi="Arial" w:hint="default"/>
        <w:b/>
        <w:sz w:val="28"/>
      </w:rPr>
    </w:lvl>
    <w:lvl w:ilvl="2">
      <w:start w:val="1"/>
      <w:numFmt w:val="decimal"/>
      <w:pStyle w:val="AppendixH3"/>
      <w:lvlText w:val="Appendix %1.%2.%3"/>
      <w:lvlJc w:val="left"/>
      <w:pPr>
        <w:ind w:left="0" w:firstLine="0"/>
      </w:pPr>
      <w:rPr>
        <w:rFonts w:ascii="Arial" w:hAnsi="Arial" w:hint="default"/>
        <w:sz w:val="24"/>
      </w:rPr>
    </w:lvl>
    <w:lvl w:ilvl="3">
      <w:start w:val="1"/>
      <w:numFmt w:val="decimal"/>
      <w:lvlText w:val="%1.%2.%3.%4."/>
      <w:lvlJc w:val="left"/>
      <w:pPr>
        <w:tabs>
          <w:tab w:val="num" w:pos="144"/>
        </w:tabs>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upperLetter"/>
      <w:suff w:val="space"/>
      <w:lvlText w:val="Appendix %9 "/>
      <w:lvlJc w:val="left"/>
      <w:pPr>
        <w:ind w:left="0" w:firstLine="0"/>
      </w:pPr>
      <w:rPr>
        <w:rFonts w:hint="default"/>
      </w:rPr>
    </w:lvl>
  </w:abstractNum>
  <w:abstractNum w:abstractNumId="30" w15:restartNumberingAfterBreak="0">
    <w:nsid w:val="6DA0736A"/>
    <w:multiLevelType w:val="hybridMultilevel"/>
    <w:tmpl w:val="69E0311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E5B59EF"/>
    <w:multiLevelType w:val="multilevel"/>
    <w:tmpl w:val="9610584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18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80" w:firstLine="0"/>
      </w:pPr>
      <w:rPr>
        <w:rFonts w:hint="default"/>
      </w:rPr>
    </w:lvl>
    <w:lvl w:ilvl="3">
      <w:start w:val="1"/>
      <w:numFmt w:val="decimal"/>
      <w:pStyle w:val="Heading4"/>
      <w:lvlText w:val="%1.%2.%3.%4."/>
      <w:lvlJc w:val="left"/>
      <w:pPr>
        <w:tabs>
          <w:tab w:val="num" w:pos="-36"/>
        </w:tabs>
        <w:ind w:left="-180" w:firstLine="0"/>
      </w:pPr>
      <w:rPr>
        <w:rFonts w:hint="default"/>
      </w:rPr>
    </w:lvl>
    <w:lvl w:ilvl="4">
      <w:start w:val="1"/>
      <w:numFmt w:val="decimal"/>
      <w:pStyle w:val="Heading5"/>
      <w:lvlText w:val="%1.%2.%3.%4.%5."/>
      <w:lvlJc w:val="left"/>
      <w:pPr>
        <w:ind w:left="-180" w:firstLine="0"/>
      </w:pPr>
      <w:rPr>
        <w:rFonts w:hint="default"/>
      </w:rPr>
    </w:lvl>
    <w:lvl w:ilvl="5">
      <w:start w:val="1"/>
      <w:numFmt w:val="decimal"/>
      <w:lvlText w:val="%1.%2.%3.%4.%5.%6."/>
      <w:lvlJc w:val="left"/>
      <w:pPr>
        <w:ind w:left="2556" w:hanging="936"/>
      </w:pPr>
      <w:rPr>
        <w:rFonts w:hint="default"/>
      </w:rPr>
    </w:lvl>
    <w:lvl w:ilvl="6">
      <w:start w:val="1"/>
      <w:numFmt w:val="decimal"/>
      <w:lvlText w:val="%1.%2.%3.%4.%5.%6.%7."/>
      <w:lvlJc w:val="left"/>
      <w:pPr>
        <w:ind w:left="3060" w:hanging="1080"/>
      </w:pPr>
      <w:rPr>
        <w:rFonts w:hint="default"/>
      </w:rPr>
    </w:lvl>
    <w:lvl w:ilvl="7">
      <w:start w:val="1"/>
      <w:numFmt w:val="decimal"/>
      <w:lvlText w:val="%1.%2.%3.%4.%5.%6.%7.%8."/>
      <w:lvlJc w:val="left"/>
      <w:pPr>
        <w:ind w:left="3564" w:hanging="1224"/>
      </w:pPr>
      <w:rPr>
        <w:rFonts w:hint="default"/>
      </w:rPr>
    </w:lvl>
    <w:lvl w:ilvl="8">
      <w:start w:val="1"/>
      <w:numFmt w:val="upperLetter"/>
      <w:suff w:val="space"/>
      <w:lvlText w:val="Appendix %9 "/>
      <w:lvlJc w:val="left"/>
      <w:pPr>
        <w:ind w:left="-180" w:firstLine="0"/>
      </w:pPr>
      <w:rPr>
        <w:rFonts w:hint="default"/>
      </w:rPr>
    </w:lvl>
  </w:abstractNum>
  <w:abstractNum w:abstractNumId="32" w15:restartNumberingAfterBreak="0">
    <w:nsid w:val="70E670AB"/>
    <w:multiLevelType w:val="hybridMultilevel"/>
    <w:tmpl w:val="6AE68A0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3BF415E"/>
    <w:multiLevelType w:val="hybridMultilevel"/>
    <w:tmpl w:val="9FDC33A6"/>
    <w:lvl w:ilvl="0" w:tplc="CA187A2E">
      <w:start w:val="1"/>
      <w:numFmt w:val="upperLetter"/>
      <w:pStyle w:val="Heading9"/>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B025E5"/>
    <w:multiLevelType w:val="hybridMultilevel"/>
    <w:tmpl w:val="B478ED7E"/>
    <w:lvl w:ilvl="0" w:tplc="56623FAA">
      <w:start w:val="2"/>
      <w:numFmt w:val="bullet"/>
      <w:lvlText w:val="&gt;"/>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06604A"/>
    <w:multiLevelType w:val="hybridMultilevel"/>
    <w:tmpl w:val="6FF45140"/>
    <w:lvl w:ilvl="0" w:tplc="0378601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3293310">
    <w:abstractNumId w:val="29"/>
  </w:num>
  <w:num w:numId="2" w16cid:durableId="2146584896">
    <w:abstractNumId w:val="27"/>
  </w:num>
  <w:num w:numId="3" w16cid:durableId="1992519710">
    <w:abstractNumId w:val="33"/>
  </w:num>
  <w:num w:numId="4" w16cid:durableId="2012029749">
    <w:abstractNumId w:val="23"/>
  </w:num>
  <w:num w:numId="5" w16cid:durableId="917398588">
    <w:abstractNumId w:val="20"/>
  </w:num>
  <w:num w:numId="6" w16cid:durableId="1279096687">
    <w:abstractNumId w:val="4"/>
  </w:num>
  <w:num w:numId="7" w16cid:durableId="1040399187">
    <w:abstractNumId w:val="25"/>
  </w:num>
  <w:num w:numId="8" w16cid:durableId="190919120">
    <w:abstractNumId w:val="31"/>
  </w:num>
  <w:num w:numId="9" w16cid:durableId="616836819">
    <w:abstractNumId w:val="13"/>
  </w:num>
  <w:num w:numId="10" w16cid:durableId="70584792">
    <w:abstractNumId w:val="18"/>
  </w:num>
  <w:num w:numId="11" w16cid:durableId="1150097456">
    <w:abstractNumId w:val="15"/>
  </w:num>
  <w:num w:numId="12" w16cid:durableId="1625845868">
    <w:abstractNumId w:val="19"/>
  </w:num>
  <w:num w:numId="13" w16cid:durableId="1518037287">
    <w:abstractNumId w:val="28"/>
  </w:num>
  <w:num w:numId="14" w16cid:durableId="543710582">
    <w:abstractNumId w:val="12"/>
  </w:num>
  <w:num w:numId="15" w16cid:durableId="1017275972">
    <w:abstractNumId w:val="9"/>
  </w:num>
  <w:num w:numId="16" w16cid:durableId="45573936">
    <w:abstractNumId w:val="6"/>
  </w:num>
  <w:num w:numId="17" w16cid:durableId="1815176408">
    <w:abstractNumId w:val="7"/>
  </w:num>
  <w:num w:numId="18" w16cid:durableId="1128162356">
    <w:abstractNumId w:val="10"/>
  </w:num>
  <w:num w:numId="19" w16cid:durableId="933439346">
    <w:abstractNumId w:val="1"/>
  </w:num>
  <w:num w:numId="20" w16cid:durableId="28848434">
    <w:abstractNumId w:val="34"/>
  </w:num>
  <w:num w:numId="21" w16cid:durableId="1162699198">
    <w:abstractNumId w:val="14"/>
  </w:num>
  <w:num w:numId="22" w16cid:durableId="902182032">
    <w:abstractNumId w:val="16"/>
  </w:num>
  <w:num w:numId="23" w16cid:durableId="1855029224">
    <w:abstractNumId w:val="5"/>
  </w:num>
  <w:num w:numId="24" w16cid:durableId="714502821">
    <w:abstractNumId w:val="0"/>
  </w:num>
  <w:num w:numId="25" w16cid:durableId="534273117">
    <w:abstractNumId w:val="8"/>
  </w:num>
  <w:num w:numId="26" w16cid:durableId="1476676172">
    <w:abstractNumId w:val="2"/>
  </w:num>
  <w:num w:numId="27" w16cid:durableId="121727454">
    <w:abstractNumId w:val="21"/>
  </w:num>
  <w:num w:numId="28" w16cid:durableId="1808468596">
    <w:abstractNumId w:val="30"/>
  </w:num>
  <w:num w:numId="29" w16cid:durableId="987632185">
    <w:abstractNumId w:val="17"/>
  </w:num>
  <w:num w:numId="30" w16cid:durableId="1147629034">
    <w:abstractNumId w:val="35"/>
  </w:num>
  <w:num w:numId="31" w16cid:durableId="1153718189">
    <w:abstractNumId w:val="22"/>
  </w:num>
  <w:num w:numId="32" w16cid:durableId="477770783">
    <w:abstractNumId w:val="32"/>
  </w:num>
  <w:num w:numId="33" w16cid:durableId="757482542">
    <w:abstractNumId w:val="24"/>
  </w:num>
  <w:num w:numId="34" w16cid:durableId="1875998758">
    <w:abstractNumId w:val="31"/>
  </w:num>
  <w:num w:numId="35" w16cid:durableId="71855879">
    <w:abstractNumId w:val="31"/>
  </w:num>
  <w:num w:numId="36" w16cid:durableId="859855154">
    <w:abstractNumId w:val="11"/>
  </w:num>
  <w:num w:numId="37" w16cid:durableId="254830890">
    <w:abstractNumId w:val="26"/>
  </w:num>
  <w:num w:numId="38" w16cid:durableId="1677344003">
    <w:abstractNumId w:val="3"/>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ny Lleonart">
    <w15:presenceInfo w15:providerId="AD" w15:userId="S::tlleonart@aeronix.com::a4f38938-2e89-41a0-a760-064d99d17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31"/>
    <w:rsid w:val="00000686"/>
    <w:rsid w:val="00004BA0"/>
    <w:rsid w:val="00007247"/>
    <w:rsid w:val="00010018"/>
    <w:rsid w:val="0001111C"/>
    <w:rsid w:val="000161A7"/>
    <w:rsid w:val="0001693D"/>
    <w:rsid w:val="00017D53"/>
    <w:rsid w:val="00027A29"/>
    <w:rsid w:val="000326B8"/>
    <w:rsid w:val="00032A96"/>
    <w:rsid w:val="00034584"/>
    <w:rsid w:val="000346E3"/>
    <w:rsid w:val="000550CA"/>
    <w:rsid w:val="0005536F"/>
    <w:rsid w:val="0005544A"/>
    <w:rsid w:val="000557B0"/>
    <w:rsid w:val="00060130"/>
    <w:rsid w:val="00061DF5"/>
    <w:rsid w:val="0006631B"/>
    <w:rsid w:val="00066CA1"/>
    <w:rsid w:val="000711B9"/>
    <w:rsid w:val="0007612F"/>
    <w:rsid w:val="000844A5"/>
    <w:rsid w:val="000915E7"/>
    <w:rsid w:val="000926B8"/>
    <w:rsid w:val="00094118"/>
    <w:rsid w:val="00094594"/>
    <w:rsid w:val="000A5DC5"/>
    <w:rsid w:val="000A61D0"/>
    <w:rsid w:val="000C4CB8"/>
    <w:rsid w:val="000C6F99"/>
    <w:rsid w:val="000D1E11"/>
    <w:rsid w:val="000D6723"/>
    <w:rsid w:val="000D6F93"/>
    <w:rsid w:val="000E3B17"/>
    <w:rsid w:val="000F4A71"/>
    <w:rsid w:val="000F4FC0"/>
    <w:rsid w:val="000F769D"/>
    <w:rsid w:val="00103CFE"/>
    <w:rsid w:val="0011077D"/>
    <w:rsid w:val="00110E81"/>
    <w:rsid w:val="00117255"/>
    <w:rsid w:val="00117BB4"/>
    <w:rsid w:val="00120C93"/>
    <w:rsid w:val="0012132B"/>
    <w:rsid w:val="00125B06"/>
    <w:rsid w:val="0012658B"/>
    <w:rsid w:val="001273B2"/>
    <w:rsid w:val="00131091"/>
    <w:rsid w:val="00131B09"/>
    <w:rsid w:val="0013589E"/>
    <w:rsid w:val="00144231"/>
    <w:rsid w:val="001507D1"/>
    <w:rsid w:val="00151791"/>
    <w:rsid w:val="00151AFD"/>
    <w:rsid w:val="00152A25"/>
    <w:rsid w:val="001565BC"/>
    <w:rsid w:val="001614A5"/>
    <w:rsid w:val="00163DFF"/>
    <w:rsid w:val="001668EE"/>
    <w:rsid w:val="00177442"/>
    <w:rsid w:val="00182690"/>
    <w:rsid w:val="00182ADC"/>
    <w:rsid w:val="001870F3"/>
    <w:rsid w:val="0018783D"/>
    <w:rsid w:val="00195CC2"/>
    <w:rsid w:val="0019686B"/>
    <w:rsid w:val="001B341D"/>
    <w:rsid w:val="001B3945"/>
    <w:rsid w:val="001D4078"/>
    <w:rsid w:val="001D5818"/>
    <w:rsid w:val="001D6A74"/>
    <w:rsid w:val="001E3068"/>
    <w:rsid w:val="001E5187"/>
    <w:rsid w:val="001E5DF1"/>
    <w:rsid w:val="001E71F6"/>
    <w:rsid w:val="001F1DBD"/>
    <w:rsid w:val="002026D2"/>
    <w:rsid w:val="00202D95"/>
    <w:rsid w:val="0021538A"/>
    <w:rsid w:val="00215D4F"/>
    <w:rsid w:val="002214C1"/>
    <w:rsid w:val="002401BF"/>
    <w:rsid w:val="00241FEA"/>
    <w:rsid w:val="00242F39"/>
    <w:rsid w:val="00244540"/>
    <w:rsid w:val="002503DC"/>
    <w:rsid w:val="00253530"/>
    <w:rsid w:val="00255468"/>
    <w:rsid w:val="00256D64"/>
    <w:rsid w:val="00257CBA"/>
    <w:rsid w:val="00266B2D"/>
    <w:rsid w:val="00266E5C"/>
    <w:rsid w:val="00267EC7"/>
    <w:rsid w:val="00271A67"/>
    <w:rsid w:val="00275DCB"/>
    <w:rsid w:val="00276084"/>
    <w:rsid w:val="002771C7"/>
    <w:rsid w:val="00281DA2"/>
    <w:rsid w:val="00282CC5"/>
    <w:rsid w:val="002855EB"/>
    <w:rsid w:val="00292ECC"/>
    <w:rsid w:val="002B4CD4"/>
    <w:rsid w:val="002D43FC"/>
    <w:rsid w:val="002D4A97"/>
    <w:rsid w:val="002D68C2"/>
    <w:rsid w:val="002F10F0"/>
    <w:rsid w:val="002F4C4A"/>
    <w:rsid w:val="00315B28"/>
    <w:rsid w:val="00322E59"/>
    <w:rsid w:val="003321D6"/>
    <w:rsid w:val="00334975"/>
    <w:rsid w:val="003460D7"/>
    <w:rsid w:val="00350F85"/>
    <w:rsid w:val="003601D5"/>
    <w:rsid w:val="00362347"/>
    <w:rsid w:val="0036245C"/>
    <w:rsid w:val="00362A12"/>
    <w:rsid w:val="00362ED7"/>
    <w:rsid w:val="003660D6"/>
    <w:rsid w:val="00366403"/>
    <w:rsid w:val="00367809"/>
    <w:rsid w:val="00374C2F"/>
    <w:rsid w:val="0038006F"/>
    <w:rsid w:val="00382816"/>
    <w:rsid w:val="00384F29"/>
    <w:rsid w:val="00390466"/>
    <w:rsid w:val="003A12FA"/>
    <w:rsid w:val="003A3BC9"/>
    <w:rsid w:val="003A6B67"/>
    <w:rsid w:val="003B3BCA"/>
    <w:rsid w:val="003D47A1"/>
    <w:rsid w:val="003E28B2"/>
    <w:rsid w:val="003F0256"/>
    <w:rsid w:val="003F0CC5"/>
    <w:rsid w:val="003F13EB"/>
    <w:rsid w:val="003F5BE9"/>
    <w:rsid w:val="003F5CED"/>
    <w:rsid w:val="00407451"/>
    <w:rsid w:val="00411675"/>
    <w:rsid w:val="00411D41"/>
    <w:rsid w:val="00413794"/>
    <w:rsid w:val="004143C8"/>
    <w:rsid w:val="00432402"/>
    <w:rsid w:val="00436DCB"/>
    <w:rsid w:val="00442FEC"/>
    <w:rsid w:val="00444CD9"/>
    <w:rsid w:val="00445D8B"/>
    <w:rsid w:val="0045005A"/>
    <w:rsid w:val="0045024C"/>
    <w:rsid w:val="0045119C"/>
    <w:rsid w:val="00454625"/>
    <w:rsid w:val="00462920"/>
    <w:rsid w:val="00463905"/>
    <w:rsid w:val="00463EE7"/>
    <w:rsid w:val="004748AF"/>
    <w:rsid w:val="004757B6"/>
    <w:rsid w:val="00480879"/>
    <w:rsid w:val="00485866"/>
    <w:rsid w:val="004948F3"/>
    <w:rsid w:val="00496738"/>
    <w:rsid w:val="004A4708"/>
    <w:rsid w:val="004C0C98"/>
    <w:rsid w:val="004C0F24"/>
    <w:rsid w:val="004C6694"/>
    <w:rsid w:val="004D1D52"/>
    <w:rsid w:val="004D2B24"/>
    <w:rsid w:val="004D5A74"/>
    <w:rsid w:val="004D62CC"/>
    <w:rsid w:val="004E23CD"/>
    <w:rsid w:val="004F0C0B"/>
    <w:rsid w:val="005055B1"/>
    <w:rsid w:val="00505772"/>
    <w:rsid w:val="00511A60"/>
    <w:rsid w:val="005150F1"/>
    <w:rsid w:val="00532628"/>
    <w:rsid w:val="005348B2"/>
    <w:rsid w:val="00536AEA"/>
    <w:rsid w:val="005370DD"/>
    <w:rsid w:val="00537687"/>
    <w:rsid w:val="005431EA"/>
    <w:rsid w:val="00543CF3"/>
    <w:rsid w:val="00545C4A"/>
    <w:rsid w:val="00553B6E"/>
    <w:rsid w:val="00555838"/>
    <w:rsid w:val="00556D18"/>
    <w:rsid w:val="00560118"/>
    <w:rsid w:val="00565FC8"/>
    <w:rsid w:val="005702D1"/>
    <w:rsid w:val="005725F0"/>
    <w:rsid w:val="005738CE"/>
    <w:rsid w:val="00573B26"/>
    <w:rsid w:val="00574644"/>
    <w:rsid w:val="00574BC9"/>
    <w:rsid w:val="00576FA3"/>
    <w:rsid w:val="00580083"/>
    <w:rsid w:val="00584C91"/>
    <w:rsid w:val="00587E08"/>
    <w:rsid w:val="005919BD"/>
    <w:rsid w:val="00592F0A"/>
    <w:rsid w:val="005952E9"/>
    <w:rsid w:val="005953C9"/>
    <w:rsid w:val="00595C34"/>
    <w:rsid w:val="005A1766"/>
    <w:rsid w:val="005A3E35"/>
    <w:rsid w:val="005A595F"/>
    <w:rsid w:val="005B3247"/>
    <w:rsid w:val="005C01E7"/>
    <w:rsid w:val="005C4857"/>
    <w:rsid w:val="005C7166"/>
    <w:rsid w:val="005C7499"/>
    <w:rsid w:val="005D451F"/>
    <w:rsid w:val="005D5344"/>
    <w:rsid w:val="005E0D47"/>
    <w:rsid w:val="005E3BEC"/>
    <w:rsid w:val="005E557A"/>
    <w:rsid w:val="005F65AC"/>
    <w:rsid w:val="00600DC8"/>
    <w:rsid w:val="00614798"/>
    <w:rsid w:val="00620AE3"/>
    <w:rsid w:val="006234B4"/>
    <w:rsid w:val="00623F34"/>
    <w:rsid w:val="0063002E"/>
    <w:rsid w:val="0063576B"/>
    <w:rsid w:val="0063628F"/>
    <w:rsid w:val="006427CD"/>
    <w:rsid w:val="00644485"/>
    <w:rsid w:val="00645A37"/>
    <w:rsid w:val="00652921"/>
    <w:rsid w:val="00654E3B"/>
    <w:rsid w:val="0065627B"/>
    <w:rsid w:val="0066054E"/>
    <w:rsid w:val="0066257A"/>
    <w:rsid w:val="0066302D"/>
    <w:rsid w:val="00663DB2"/>
    <w:rsid w:val="0066608B"/>
    <w:rsid w:val="00666589"/>
    <w:rsid w:val="006716D5"/>
    <w:rsid w:val="006724E0"/>
    <w:rsid w:val="00672689"/>
    <w:rsid w:val="00672FD2"/>
    <w:rsid w:val="0067469A"/>
    <w:rsid w:val="0067782B"/>
    <w:rsid w:val="006863E5"/>
    <w:rsid w:val="00687344"/>
    <w:rsid w:val="00694CAB"/>
    <w:rsid w:val="006B278C"/>
    <w:rsid w:val="006B7C67"/>
    <w:rsid w:val="006D0335"/>
    <w:rsid w:val="006D26F1"/>
    <w:rsid w:val="006D386D"/>
    <w:rsid w:val="006F3315"/>
    <w:rsid w:val="006F7512"/>
    <w:rsid w:val="0070004F"/>
    <w:rsid w:val="0070121A"/>
    <w:rsid w:val="00706EF1"/>
    <w:rsid w:val="00707210"/>
    <w:rsid w:val="007102CE"/>
    <w:rsid w:val="00712EB3"/>
    <w:rsid w:val="0072071E"/>
    <w:rsid w:val="007214DE"/>
    <w:rsid w:val="007229F1"/>
    <w:rsid w:val="0072370A"/>
    <w:rsid w:val="00724309"/>
    <w:rsid w:val="007310B2"/>
    <w:rsid w:val="007363EE"/>
    <w:rsid w:val="00737B7D"/>
    <w:rsid w:val="00741D3C"/>
    <w:rsid w:val="00741F6D"/>
    <w:rsid w:val="00743948"/>
    <w:rsid w:val="00751EF6"/>
    <w:rsid w:val="00757F6A"/>
    <w:rsid w:val="0076644C"/>
    <w:rsid w:val="00782CFE"/>
    <w:rsid w:val="00791B30"/>
    <w:rsid w:val="00793647"/>
    <w:rsid w:val="007956EB"/>
    <w:rsid w:val="007A1803"/>
    <w:rsid w:val="007A608E"/>
    <w:rsid w:val="007B4DF0"/>
    <w:rsid w:val="007B552C"/>
    <w:rsid w:val="007C327A"/>
    <w:rsid w:val="007D4E15"/>
    <w:rsid w:val="007D58F2"/>
    <w:rsid w:val="007D5F80"/>
    <w:rsid w:val="007D7C9D"/>
    <w:rsid w:val="007E3847"/>
    <w:rsid w:val="007E47C2"/>
    <w:rsid w:val="007E7DEE"/>
    <w:rsid w:val="007F5087"/>
    <w:rsid w:val="007F7323"/>
    <w:rsid w:val="00800ECA"/>
    <w:rsid w:val="008017D5"/>
    <w:rsid w:val="0080309D"/>
    <w:rsid w:val="00805241"/>
    <w:rsid w:val="00805252"/>
    <w:rsid w:val="008131BF"/>
    <w:rsid w:val="00821D2A"/>
    <w:rsid w:val="00825EDA"/>
    <w:rsid w:val="00836803"/>
    <w:rsid w:val="0084257E"/>
    <w:rsid w:val="00844FDB"/>
    <w:rsid w:val="00853A8C"/>
    <w:rsid w:val="008561F6"/>
    <w:rsid w:val="00861629"/>
    <w:rsid w:val="00866839"/>
    <w:rsid w:val="00866AC3"/>
    <w:rsid w:val="00872519"/>
    <w:rsid w:val="00872CBC"/>
    <w:rsid w:val="00873516"/>
    <w:rsid w:val="00874584"/>
    <w:rsid w:val="0087494E"/>
    <w:rsid w:val="00876000"/>
    <w:rsid w:val="00876200"/>
    <w:rsid w:val="00881872"/>
    <w:rsid w:val="00882F1F"/>
    <w:rsid w:val="00883526"/>
    <w:rsid w:val="008A02E9"/>
    <w:rsid w:val="008B6BCD"/>
    <w:rsid w:val="008D05FE"/>
    <w:rsid w:val="008D15A8"/>
    <w:rsid w:val="008D4CC8"/>
    <w:rsid w:val="008E192A"/>
    <w:rsid w:val="008E6617"/>
    <w:rsid w:val="008E6CCE"/>
    <w:rsid w:val="008E77E4"/>
    <w:rsid w:val="008F2E78"/>
    <w:rsid w:val="008F52C0"/>
    <w:rsid w:val="008F71D1"/>
    <w:rsid w:val="00903D8D"/>
    <w:rsid w:val="009138C4"/>
    <w:rsid w:val="009212E3"/>
    <w:rsid w:val="009218BB"/>
    <w:rsid w:val="00923E8B"/>
    <w:rsid w:val="00933354"/>
    <w:rsid w:val="009333E8"/>
    <w:rsid w:val="009343BA"/>
    <w:rsid w:val="009408F1"/>
    <w:rsid w:val="009475B8"/>
    <w:rsid w:val="00951A79"/>
    <w:rsid w:val="00954E4D"/>
    <w:rsid w:val="00954EDC"/>
    <w:rsid w:val="00963B9A"/>
    <w:rsid w:val="00963F31"/>
    <w:rsid w:val="0097371C"/>
    <w:rsid w:val="00980374"/>
    <w:rsid w:val="00980BEF"/>
    <w:rsid w:val="0098438E"/>
    <w:rsid w:val="0099205D"/>
    <w:rsid w:val="00993243"/>
    <w:rsid w:val="00993CFB"/>
    <w:rsid w:val="00995D43"/>
    <w:rsid w:val="00996710"/>
    <w:rsid w:val="009A36BB"/>
    <w:rsid w:val="009A4090"/>
    <w:rsid w:val="009B0D77"/>
    <w:rsid w:val="009B25D7"/>
    <w:rsid w:val="009B418E"/>
    <w:rsid w:val="009B601E"/>
    <w:rsid w:val="009C53C7"/>
    <w:rsid w:val="009D0BCE"/>
    <w:rsid w:val="009D17AE"/>
    <w:rsid w:val="009D27A9"/>
    <w:rsid w:val="009D2BAD"/>
    <w:rsid w:val="009D3CAF"/>
    <w:rsid w:val="009E1963"/>
    <w:rsid w:val="009E3083"/>
    <w:rsid w:val="009E6A5A"/>
    <w:rsid w:val="009F173A"/>
    <w:rsid w:val="009F4635"/>
    <w:rsid w:val="00A057C7"/>
    <w:rsid w:val="00A111FE"/>
    <w:rsid w:val="00A15DE0"/>
    <w:rsid w:val="00A16F75"/>
    <w:rsid w:val="00A27415"/>
    <w:rsid w:val="00A342E0"/>
    <w:rsid w:val="00A36305"/>
    <w:rsid w:val="00A405C4"/>
    <w:rsid w:val="00A428F9"/>
    <w:rsid w:val="00A63B98"/>
    <w:rsid w:val="00A65CEB"/>
    <w:rsid w:val="00A66CBC"/>
    <w:rsid w:val="00A678E8"/>
    <w:rsid w:val="00A74593"/>
    <w:rsid w:val="00A83207"/>
    <w:rsid w:val="00A834B6"/>
    <w:rsid w:val="00A84179"/>
    <w:rsid w:val="00A90E0B"/>
    <w:rsid w:val="00AA20B1"/>
    <w:rsid w:val="00AA3978"/>
    <w:rsid w:val="00AA5790"/>
    <w:rsid w:val="00AA7308"/>
    <w:rsid w:val="00AB57A0"/>
    <w:rsid w:val="00AB5924"/>
    <w:rsid w:val="00AC0BAB"/>
    <w:rsid w:val="00AC3414"/>
    <w:rsid w:val="00AC476E"/>
    <w:rsid w:val="00AD0FDD"/>
    <w:rsid w:val="00AD1C0A"/>
    <w:rsid w:val="00AD49C3"/>
    <w:rsid w:val="00AD6471"/>
    <w:rsid w:val="00AF023A"/>
    <w:rsid w:val="00AF0C20"/>
    <w:rsid w:val="00AF5745"/>
    <w:rsid w:val="00AF7560"/>
    <w:rsid w:val="00B07413"/>
    <w:rsid w:val="00B13A10"/>
    <w:rsid w:val="00B1486C"/>
    <w:rsid w:val="00B1742E"/>
    <w:rsid w:val="00B20339"/>
    <w:rsid w:val="00B23E72"/>
    <w:rsid w:val="00B2663A"/>
    <w:rsid w:val="00B27603"/>
    <w:rsid w:val="00B35E31"/>
    <w:rsid w:val="00B43770"/>
    <w:rsid w:val="00B47B98"/>
    <w:rsid w:val="00B55C23"/>
    <w:rsid w:val="00B56610"/>
    <w:rsid w:val="00B56EAD"/>
    <w:rsid w:val="00B64AD6"/>
    <w:rsid w:val="00B661CB"/>
    <w:rsid w:val="00B67B4C"/>
    <w:rsid w:val="00B71B68"/>
    <w:rsid w:val="00B75EA8"/>
    <w:rsid w:val="00B77ECD"/>
    <w:rsid w:val="00B849FC"/>
    <w:rsid w:val="00B90582"/>
    <w:rsid w:val="00B917F9"/>
    <w:rsid w:val="00B91D02"/>
    <w:rsid w:val="00B9334F"/>
    <w:rsid w:val="00B94D76"/>
    <w:rsid w:val="00B95533"/>
    <w:rsid w:val="00BA0306"/>
    <w:rsid w:val="00BA1DFC"/>
    <w:rsid w:val="00BA2504"/>
    <w:rsid w:val="00BA6351"/>
    <w:rsid w:val="00BA6806"/>
    <w:rsid w:val="00BA6816"/>
    <w:rsid w:val="00BB7794"/>
    <w:rsid w:val="00BC26DD"/>
    <w:rsid w:val="00BC30C8"/>
    <w:rsid w:val="00BC422B"/>
    <w:rsid w:val="00BC6190"/>
    <w:rsid w:val="00BC7C8F"/>
    <w:rsid w:val="00BD124D"/>
    <w:rsid w:val="00BD1D40"/>
    <w:rsid w:val="00BD4885"/>
    <w:rsid w:val="00BD61C5"/>
    <w:rsid w:val="00BE2C18"/>
    <w:rsid w:val="00BF1E8F"/>
    <w:rsid w:val="00BF3ADA"/>
    <w:rsid w:val="00BF4C14"/>
    <w:rsid w:val="00C011E3"/>
    <w:rsid w:val="00C05630"/>
    <w:rsid w:val="00C057BB"/>
    <w:rsid w:val="00C130A7"/>
    <w:rsid w:val="00C15AA7"/>
    <w:rsid w:val="00C15CA7"/>
    <w:rsid w:val="00C23E60"/>
    <w:rsid w:val="00C2581E"/>
    <w:rsid w:val="00C34193"/>
    <w:rsid w:val="00C41C88"/>
    <w:rsid w:val="00C4515F"/>
    <w:rsid w:val="00C5763B"/>
    <w:rsid w:val="00C57EA7"/>
    <w:rsid w:val="00C74DAA"/>
    <w:rsid w:val="00C82227"/>
    <w:rsid w:val="00C8393C"/>
    <w:rsid w:val="00C845AB"/>
    <w:rsid w:val="00C871D7"/>
    <w:rsid w:val="00C91BA7"/>
    <w:rsid w:val="00CA0D62"/>
    <w:rsid w:val="00CA2507"/>
    <w:rsid w:val="00CA58DE"/>
    <w:rsid w:val="00CA64A1"/>
    <w:rsid w:val="00CA72A9"/>
    <w:rsid w:val="00CB2F3D"/>
    <w:rsid w:val="00CB58F2"/>
    <w:rsid w:val="00CB70B7"/>
    <w:rsid w:val="00CC45D6"/>
    <w:rsid w:val="00CD6699"/>
    <w:rsid w:val="00CE4E40"/>
    <w:rsid w:val="00CE788C"/>
    <w:rsid w:val="00CF20A5"/>
    <w:rsid w:val="00D04C8F"/>
    <w:rsid w:val="00D055E8"/>
    <w:rsid w:val="00D07B19"/>
    <w:rsid w:val="00D13B9A"/>
    <w:rsid w:val="00D2287C"/>
    <w:rsid w:val="00D24145"/>
    <w:rsid w:val="00D313BF"/>
    <w:rsid w:val="00D3310B"/>
    <w:rsid w:val="00D337CD"/>
    <w:rsid w:val="00D37DF8"/>
    <w:rsid w:val="00D42F4A"/>
    <w:rsid w:val="00D43AF4"/>
    <w:rsid w:val="00D47EA8"/>
    <w:rsid w:val="00D50C3F"/>
    <w:rsid w:val="00D50F9D"/>
    <w:rsid w:val="00D57A3A"/>
    <w:rsid w:val="00D80CB7"/>
    <w:rsid w:val="00D86DD6"/>
    <w:rsid w:val="00D9164E"/>
    <w:rsid w:val="00D93B83"/>
    <w:rsid w:val="00D960F3"/>
    <w:rsid w:val="00DA3C66"/>
    <w:rsid w:val="00DA5DE7"/>
    <w:rsid w:val="00DB4CE2"/>
    <w:rsid w:val="00DB5E02"/>
    <w:rsid w:val="00DD2F2C"/>
    <w:rsid w:val="00DD3636"/>
    <w:rsid w:val="00DE49A6"/>
    <w:rsid w:val="00DE4C51"/>
    <w:rsid w:val="00DE627E"/>
    <w:rsid w:val="00DF17F9"/>
    <w:rsid w:val="00DF3778"/>
    <w:rsid w:val="00DF379F"/>
    <w:rsid w:val="00DF51D0"/>
    <w:rsid w:val="00DF5A89"/>
    <w:rsid w:val="00DF6F5E"/>
    <w:rsid w:val="00E00FF5"/>
    <w:rsid w:val="00E0562E"/>
    <w:rsid w:val="00E061B1"/>
    <w:rsid w:val="00E1336A"/>
    <w:rsid w:val="00E1417B"/>
    <w:rsid w:val="00E218C4"/>
    <w:rsid w:val="00E246EA"/>
    <w:rsid w:val="00E31359"/>
    <w:rsid w:val="00E31AA3"/>
    <w:rsid w:val="00E376AE"/>
    <w:rsid w:val="00E37DDB"/>
    <w:rsid w:val="00E56E98"/>
    <w:rsid w:val="00E62E71"/>
    <w:rsid w:val="00E71FD7"/>
    <w:rsid w:val="00E72A1B"/>
    <w:rsid w:val="00E745B3"/>
    <w:rsid w:val="00E759A6"/>
    <w:rsid w:val="00E76C53"/>
    <w:rsid w:val="00E81AEE"/>
    <w:rsid w:val="00E844A0"/>
    <w:rsid w:val="00E85665"/>
    <w:rsid w:val="00E90ACB"/>
    <w:rsid w:val="00E91940"/>
    <w:rsid w:val="00E91D75"/>
    <w:rsid w:val="00E94183"/>
    <w:rsid w:val="00E9549D"/>
    <w:rsid w:val="00E9731F"/>
    <w:rsid w:val="00EA7A96"/>
    <w:rsid w:val="00EA7AD2"/>
    <w:rsid w:val="00EB1EE1"/>
    <w:rsid w:val="00EB58AF"/>
    <w:rsid w:val="00EC1E35"/>
    <w:rsid w:val="00EC39B7"/>
    <w:rsid w:val="00ED2C5B"/>
    <w:rsid w:val="00ED4FBF"/>
    <w:rsid w:val="00EE2A0E"/>
    <w:rsid w:val="00EE5888"/>
    <w:rsid w:val="00EE7F31"/>
    <w:rsid w:val="00EF065E"/>
    <w:rsid w:val="00EF4DA0"/>
    <w:rsid w:val="00F01418"/>
    <w:rsid w:val="00F0223B"/>
    <w:rsid w:val="00F06748"/>
    <w:rsid w:val="00F16756"/>
    <w:rsid w:val="00F222EB"/>
    <w:rsid w:val="00F226EA"/>
    <w:rsid w:val="00F30590"/>
    <w:rsid w:val="00F3069A"/>
    <w:rsid w:val="00F41C4F"/>
    <w:rsid w:val="00F44E05"/>
    <w:rsid w:val="00F50931"/>
    <w:rsid w:val="00F50FB8"/>
    <w:rsid w:val="00F566EC"/>
    <w:rsid w:val="00F61A33"/>
    <w:rsid w:val="00F62290"/>
    <w:rsid w:val="00F63DFE"/>
    <w:rsid w:val="00F63FAC"/>
    <w:rsid w:val="00F6598A"/>
    <w:rsid w:val="00F67C42"/>
    <w:rsid w:val="00F70528"/>
    <w:rsid w:val="00F724E7"/>
    <w:rsid w:val="00F7423F"/>
    <w:rsid w:val="00F75CE1"/>
    <w:rsid w:val="00F77A2B"/>
    <w:rsid w:val="00F803F1"/>
    <w:rsid w:val="00F8040D"/>
    <w:rsid w:val="00F817F6"/>
    <w:rsid w:val="00F8308B"/>
    <w:rsid w:val="00F83FEC"/>
    <w:rsid w:val="00F84416"/>
    <w:rsid w:val="00F86611"/>
    <w:rsid w:val="00F93ACB"/>
    <w:rsid w:val="00F94B5C"/>
    <w:rsid w:val="00F97A72"/>
    <w:rsid w:val="00FA11F9"/>
    <w:rsid w:val="00FA3204"/>
    <w:rsid w:val="00FA3524"/>
    <w:rsid w:val="00FA58CE"/>
    <w:rsid w:val="00FB0040"/>
    <w:rsid w:val="00FB2C55"/>
    <w:rsid w:val="00FB4CB1"/>
    <w:rsid w:val="00FC1205"/>
    <w:rsid w:val="00FC58E9"/>
    <w:rsid w:val="00FC5BFC"/>
    <w:rsid w:val="00FD499D"/>
    <w:rsid w:val="00FD7151"/>
    <w:rsid w:val="00FF4110"/>
    <w:rsid w:val="00FF637F"/>
    <w:rsid w:val="00FF6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F76C6"/>
  <w15:docId w15:val="{D3465246-93CB-4FAA-807D-78B864B8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665"/>
  </w:style>
  <w:style w:type="paragraph" w:styleId="Heading1">
    <w:name w:val="heading 1"/>
    <w:basedOn w:val="Normal"/>
    <w:next w:val="Normal"/>
    <w:link w:val="Heading1Char"/>
    <w:uiPriority w:val="9"/>
    <w:qFormat/>
    <w:rsid w:val="00D50C3F"/>
    <w:pPr>
      <w:keepNext/>
      <w:keepLines/>
      <w:numPr>
        <w:numId w:val="8"/>
      </w:numPr>
      <w:spacing w:before="240"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D50C3F"/>
    <w:pPr>
      <w:keepNext/>
      <w:keepLines/>
      <w:numPr>
        <w:ilvl w:val="1"/>
        <w:numId w:val="8"/>
      </w:numPr>
      <w:spacing w:before="240" w:after="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D50C3F"/>
    <w:pPr>
      <w:keepNext/>
      <w:keepLines/>
      <w:numPr>
        <w:ilvl w:val="2"/>
        <w:numId w:val="8"/>
      </w:numPr>
      <w:spacing w:before="12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D50C3F"/>
    <w:pPr>
      <w:keepNext/>
      <w:keepLines/>
      <w:numPr>
        <w:ilvl w:val="3"/>
        <w:numId w:val="8"/>
      </w:numPr>
      <w:spacing w:before="120" w:after="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D50C3F"/>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50C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50C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50C3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Appendix"/>
    <w:basedOn w:val="Normal"/>
    <w:next w:val="Normal"/>
    <w:link w:val="Heading9Char"/>
    <w:uiPriority w:val="9"/>
    <w:unhideWhenUsed/>
    <w:qFormat/>
    <w:rsid w:val="00F226EA"/>
    <w:pPr>
      <w:keepNext/>
      <w:keepLines/>
      <w:numPr>
        <w:numId w:val="3"/>
      </w:numPr>
      <w:pBdr>
        <w:bottom w:val="single" w:sz="8" w:space="1" w:color="auto"/>
      </w:pBdr>
      <w:spacing w:before="200" w:after="240"/>
      <w:ind w:left="360"/>
      <w:outlineLvl w:val="8"/>
    </w:pPr>
    <w:rPr>
      <w:rFonts w:eastAsiaTheme="majorEastAsia" w:cstheme="majorBidi"/>
      <w:b/>
      <w:iCs/>
      <w:color w:val="000000" w:themeColor="text1"/>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A96"/>
  </w:style>
  <w:style w:type="paragraph" w:styleId="Footer">
    <w:name w:val="footer"/>
    <w:basedOn w:val="Normal"/>
    <w:link w:val="FooterChar"/>
    <w:uiPriority w:val="99"/>
    <w:unhideWhenUsed/>
    <w:rsid w:val="00EA7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A96"/>
  </w:style>
  <w:style w:type="paragraph" w:styleId="Title">
    <w:name w:val="Title"/>
    <w:basedOn w:val="Normal"/>
    <w:next w:val="Normal"/>
    <w:link w:val="TitleChar"/>
    <w:uiPriority w:val="10"/>
    <w:qFormat/>
    <w:rsid w:val="007D58F2"/>
    <w:pPr>
      <w:pBdr>
        <w:top w:val="single" w:sz="8" w:space="1" w:color="auto"/>
        <w:left w:val="single" w:sz="8" w:space="4" w:color="auto"/>
        <w:bottom w:val="single" w:sz="8" w:space="1" w:color="auto"/>
        <w:right w:val="single" w:sz="8" w:space="4" w:color="auto"/>
      </w:pBdr>
      <w:spacing w:before="240" w:after="240" w:line="240" w:lineRule="auto"/>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7D58F2"/>
    <w:rPr>
      <w:rFonts w:eastAsiaTheme="majorEastAsia" w:cstheme="majorBidi"/>
      <w:b/>
      <w:spacing w:val="5"/>
      <w:kern w:val="28"/>
      <w:sz w:val="52"/>
      <w:szCs w:val="52"/>
    </w:rPr>
  </w:style>
  <w:style w:type="character" w:styleId="PlaceholderText">
    <w:name w:val="Placeholder Text"/>
    <w:basedOn w:val="DefaultParagraphFont"/>
    <w:uiPriority w:val="99"/>
    <w:semiHidden/>
    <w:rsid w:val="009D0BCE"/>
    <w:rPr>
      <w:color w:val="808080"/>
    </w:rPr>
  </w:style>
  <w:style w:type="paragraph" w:styleId="BalloonText">
    <w:name w:val="Balloon Text"/>
    <w:basedOn w:val="Normal"/>
    <w:link w:val="BalloonTextChar"/>
    <w:uiPriority w:val="99"/>
    <w:unhideWhenUsed/>
    <w:rsid w:val="009D0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D0BCE"/>
    <w:rPr>
      <w:rFonts w:ascii="Tahoma" w:hAnsi="Tahoma" w:cs="Tahoma"/>
      <w:sz w:val="16"/>
      <w:szCs w:val="16"/>
    </w:rPr>
  </w:style>
  <w:style w:type="paragraph" w:styleId="Subtitle">
    <w:name w:val="Subtitle"/>
    <w:basedOn w:val="Normal"/>
    <w:next w:val="Normal"/>
    <w:link w:val="SubtitleChar"/>
    <w:uiPriority w:val="11"/>
    <w:qFormat/>
    <w:rsid w:val="007D58F2"/>
    <w:pPr>
      <w:numPr>
        <w:ilvl w:val="1"/>
      </w:numPr>
      <w:spacing w:before="480" w:after="120" w:line="240" w:lineRule="auto"/>
      <w:jc w:val="center"/>
    </w:pPr>
    <w:rPr>
      <w:rFonts w:eastAsiaTheme="majorEastAsia" w:cstheme="majorBidi"/>
      <w:b/>
      <w:iCs/>
      <w:spacing w:val="15"/>
      <w:sz w:val="48"/>
    </w:rPr>
  </w:style>
  <w:style w:type="character" w:customStyle="1" w:styleId="SubtitleChar">
    <w:name w:val="Subtitle Char"/>
    <w:basedOn w:val="DefaultParagraphFont"/>
    <w:link w:val="Subtitle"/>
    <w:uiPriority w:val="11"/>
    <w:rsid w:val="007D58F2"/>
    <w:rPr>
      <w:rFonts w:eastAsiaTheme="majorEastAsia" w:cstheme="majorBidi"/>
      <w:b/>
      <w:iCs/>
      <w:spacing w:val="15"/>
      <w:sz w:val="48"/>
    </w:rPr>
  </w:style>
  <w:style w:type="paragraph" w:styleId="TOC5">
    <w:name w:val="toc 5"/>
    <w:basedOn w:val="Normal"/>
    <w:next w:val="Normal"/>
    <w:autoRedefine/>
    <w:uiPriority w:val="39"/>
    <w:rsid w:val="00853A8C"/>
    <w:pPr>
      <w:spacing w:after="0" w:line="240" w:lineRule="auto"/>
      <w:ind w:left="960"/>
    </w:pPr>
    <w:rPr>
      <w:rFonts w:ascii="Times New Roman" w:eastAsia="Times New Roman" w:hAnsi="Times New Roman" w:cs="Times New Roman"/>
    </w:rPr>
  </w:style>
  <w:style w:type="paragraph" w:customStyle="1" w:styleId="SubSubTitle">
    <w:name w:val="SubSubTitle"/>
    <w:basedOn w:val="Subtitle"/>
    <w:qFormat/>
    <w:rsid w:val="00853A8C"/>
    <w:pPr>
      <w:spacing w:before="360"/>
    </w:pPr>
    <w:rPr>
      <w:sz w:val="40"/>
    </w:rPr>
  </w:style>
  <w:style w:type="paragraph" w:customStyle="1" w:styleId="PreparedFor">
    <w:name w:val="PreparedFor"/>
    <w:basedOn w:val="SubSubTitle"/>
    <w:qFormat/>
    <w:rsid w:val="00853A8C"/>
    <w:pPr>
      <w:spacing w:before="240" w:after="0"/>
    </w:pPr>
    <w:rPr>
      <w:b w:val="0"/>
      <w:spacing w:val="0"/>
      <w:sz w:val="28"/>
    </w:rPr>
  </w:style>
  <w:style w:type="paragraph" w:customStyle="1" w:styleId="CustomerAddress">
    <w:name w:val="CustomerAddress"/>
    <w:basedOn w:val="PreparedFor"/>
    <w:qFormat/>
    <w:rsid w:val="00853A8C"/>
    <w:pPr>
      <w:spacing w:before="60"/>
    </w:pPr>
  </w:style>
  <w:style w:type="table" w:styleId="TableGrid">
    <w:name w:val="Table Grid"/>
    <w:basedOn w:val="TableNormal"/>
    <w:uiPriority w:val="59"/>
    <w:rsid w:val="00A90E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Rights">
    <w:name w:val="DataRights"/>
    <w:basedOn w:val="CustomerAddress"/>
    <w:next w:val="Markings"/>
    <w:qFormat/>
    <w:rsid w:val="00853A8C"/>
    <w:pPr>
      <w:spacing w:before="360"/>
    </w:pPr>
    <w:rPr>
      <w:b/>
      <w:color w:val="FF0000"/>
      <w:sz w:val="20"/>
      <w:u w:val="single"/>
    </w:rPr>
  </w:style>
  <w:style w:type="paragraph" w:customStyle="1" w:styleId="Markings">
    <w:name w:val="Markings"/>
    <w:basedOn w:val="CustomerAddress"/>
    <w:qFormat/>
    <w:rsid w:val="00853A8C"/>
    <w:pPr>
      <w:spacing w:before="0"/>
    </w:pPr>
    <w:rPr>
      <w:b/>
      <w:sz w:val="20"/>
    </w:rPr>
  </w:style>
  <w:style w:type="character" w:customStyle="1" w:styleId="Heading1Char">
    <w:name w:val="Heading 1 Char"/>
    <w:basedOn w:val="DefaultParagraphFont"/>
    <w:link w:val="Heading1"/>
    <w:uiPriority w:val="9"/>
    <w:rsid w:val="00D50C3F"/>
    <w:rPr>
      <w:rFonts w:eastAsiaTheme="majorEastAsia" w:cstheme="majorBidi"/>
      <w:b/>
      <w:bCs/>
      <w:caps/>
      <w:sz w:val="28"/>
      <w:szCs w:val="28"/>
    </w:rPr>
  </w:style>
  <w:style w:type="paragraph" w:styleId="TOC1">
    <w:name w:val="toc 1"/>
    <w:basedOn w:val="Normal"/>
    <w:next w:val="Normal"/>
    <w:autoRedefine/>
    <w:uiPriority w:val="39"/>
    <w:unhideWhenUsed/>
    <w:rsid w:val="005D451F"/>
    <w:pPr>
      <w:tabs>
        <w:tab w:val="right" w:leader="dot" w:pos="9350"/>
      </w:tabs>
      <w:spacing w:after="100"/>
    </w:pPr>
    <w:rPr>
      <w:caps/>
    </w:rPr>
  </w:style>
  <w:style w:type="character" w:customStyle="1" w:styleId="Heading2Char">
    <w:name w:val="Heading 2 Char"/>
    <w:basedOn w:val="DefaultParagraphFont"/>
    <w:link w:val="Heading2"/>
    <w:uiPriority w:val="9"/>
    <w:rsid w:val="00D50C3F"/>
    <w:rPr>
      <w:rFonts w:eastAsiaTheme="majorEastAsia" w:cstheme="majorBidi"/>
      <w:b/>
      <w:bCs/>
      <w:sz w:val="28"/>
      <w:szCs w:val="26"/>
    </w:rPr>
  </w:style>
  <w:style w:type="paragraph" w:styleId="ListParagraph">
    <w:name w:val="List Paragraph"/>
    <w:basedOn w:val="Normal"/>
    <w:uiPriority w:val="34"/>
    <w:qFormat/>
    <w:rsid w:val="00432402"/>
    <w:pPr>
      <w:ind w:left="720"/>
      <w:contextualSpacing/>
    </w:pPr>
  </w:style>
  <w:style w:type="character" w:customStyle="1" w:styleId="Heading3Char">
    <w:name w:val="Heading 3 Char"/>
    <w:basedOn w:val="DefaultParagraphFont"/>
    <w:link w:val="Heading3"/>
    <w:uiPriority w:val="9"/>
    <w:rsid w:val="00D50C3F"/>
    <w:rPr>
      <w:rFonts w:eastAsiaTheme="majorEastAsia" w:cstheme="majorBidi"/>
      <w:b/>
      <w:bCs/>
    </w:rPr>
  </w:style>
  <w:style w:type="character" w:customStyle="1" w:styleId="Heading4Char">
    <w:name w:val="Heading 4 Char"/>
    <w:basedOn w:val="DefaultParagraphFont"/>
    <w:link w:val="Heading4"/>
    <w:uiPriority w:val="9"/>
    <w:rsid w:val="00D50C3F"/>
    <w:rPr>
      <w:rFonts w:eastAsiaTheme="majorEastAsia" w:cstheme="majorBidi"/>
      <w:b/>
      <w:bCs/>
      <w:i/>
      <w:iCs/>
    </w:rPr>
  </w:style>
  <w:style w:type="character" w:customStyle="1" w:styleId="Heading5Char">
    <w:name w:val="Heading 5 Char"/>
    <w:basedOn w:val="DefaultParagraphFont"/>
    <w:link w:val="Heading5"/>
    <w:uiPriority w:val="9"/>
    <w:rsid w:val="00D50C3F"/>
    <w:rPr>
      <w:rFonts w:asciiTheme="majorHAnsi" w:eastAsiaTheme="majorEastAsia" w:hAnsiTheme="majorHAnsi" w:cstheme="majorBidi"/>
      <w:color w:val="243F60" w:themeColor="accent1" w:themeShade="7F"/>
    </w:rPr>
  </w:style>
  <w:style w:type="paragraph" w:styleId="TOC2">
    <w:name w:val="toc 2"/>
    <w:basedOn w:val="Normal"/>
    <w:next w:val="Normal"/>
    <w:autoRedefine/>
    <w:uiPriority w:val="39"/>
    <w:unhideWhenUsed/>
    <w:rsid w:val="00E71FD7"/>
    <w:pPr>
      <w:spacing w:after="100"/>
      <w:ind w:left="240"/>
    </w:pPr>
  </w:style>
  <w:style w:type="paragraph" w:styleId="TOC3">
    <w:name w:val="toc 3"/>
    <w:basedOn w:val="Normal"/>
    <w:next w:val="Normal"/>
    <w:autoRedefine/>
    <w:uiPriority w:val="39"/>
    <w:unhideWhenUsed/>
    <w:rsid w:val="00E71FD7"/>
    <w:pPr>
      <w:spacing w:after="100"/>
      <w:ind w:left="480"/>
    </w:pPr>
  </w:style>
  <w:style w:type="character" w:styleId="Hyperlink">
    <w:name w:val="Hyperlink"/>
    <w:basedOn w:val="DefaultParagraphFont"/>
    <w:uiPriority w:val="99"/>
    <w:unhideWhenUsed/>
    <w:rsid w:val="00E71FD7"/>
    <w:rPr>
      <w:color w:val="0000FF" w:themeColor="hyperlink"/>
      <w:u w:val="single"/>
    </w:rPr>
  </w:style>
  <w:style w:type="paragraph" w:styleId="Caption">
    <w:name w:val="caption"/>
    <w:basedOn w:val="Normal"/>
    <w:next w:val="Normal"/>
    <w:autoRedefine/>
    <w:uiPriority w:val="35"/>
    <w:unhideWhenUsed/>
    <w:qFormat/>
    <w:rsid w:val="00B1486C"/>
    <w:pPr>
      <w:keepNext/>
      <w:spacing w:after="0" w:line="240" w:lineRule="auto"/>
      <w:jc w:val="center"/>
    </w:pPr>
    <w:rPr>
      <w:b/>
      <w:bCs/>
      <w:sz w:val="22"/>
      <w:szCs w:val="14"/>
    </w:rPr>
  </w:style>
  <w:style w:type="paragraph" w:styleId="TableofFigures">
    <w:name w:val="table of figures"/>
    <w:basedOn w:val="Normal"/>
    <w:next w:val="Normal"/>
    <w:uiPriority w:val="99"/>
    <w:unhideWhenUsed/>
    <w:rsid w:val="00A36305"/>
    <w:pPr>
      <w:spacing w:after="0"/>
    </w:pPr>
  </w:style>
  <w:style w:type="character" w:customStyle="1" w:styleId="Heading6Char">
    <w:name w:val="Heading 6 Char"/>
    <w:basedOn w:val="DefaultParagraphFont"/>
    <w:link w:val="Heading6"/>
    <w:uiPriority w:val="9"/>
    <w:rsid w:val="00D50C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50C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50C3F"/>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Appendix Char"/>
    <w:basedOn w:val="DefaultParagraphFont"/>
    <w:link w:val="Heading9"/>
    <w:uiPriority w:val="9"/>
    <w:rsid w:val="00F226EA"/>
    <w:rPr>
      <w:rFonts w:eastAsiaTheme="majorEastAsia" w:cstheme="majorBidi"/>
      <w:b/>
      <w:iCs/>
      <w:color w:val="000000" w:themeColor="text1"/>
      <w:sz w:val="32"/>
      <w:szCs w:val="20"/>
    </w:rPr>
  </w:style>
  <w:style w:type="paragraph" w:customStyle="1" w:styleId="AppendixH1">
    <w:name w:val="Appendix H1"/>
    <w:basedOn w:val="Heading9"/>
    <w:next w:val="Normal"/>
    <w:rsid w:val="00712EB3"/>
    <w:pPr>
      <w:numPr>
        <w:numId w:val="2"/>
      </w:numPr>
    </w:pPr>
  </w:style>
  <w:style w:type="paragraph" w:customStyle="1" w:styleId="AppendixH2">
    <w:name w:val="Appendix H2"/>
    <w:basedOn w:val="AppendixH1"/>
    <w:next w:val="Normal"/>
    <w:link w:val="AppendixH2Char"/>
    <w:qFormat/>
    <w:rsid w:val="00F226EA"/>
    <w:pPr>
      <w:numPr>
        <w:ilvl w:val="1"/>
      </w:numPr>
      <w:pBdr>
        <w:bottom w:val="none" w:sz="0" w:space="0" w:color="auto"/>
      </w:pBdr>
      <w:spacing w:line="240" w:lineRule="auto"/>
    </w:pPr>
    <w:rPr>
      <w:b w:val="0"/>
      <w:sz w:val="28"/>
    </w:rPr>
  </w:style>
  <w:style w:type="paragraph" w:customStyle="1" w:styleId="AppendixH3">
    <w:name w:val="Appendix H3"/>
    <w:basedOn w:val="AppendixH2"/>
    <w:next w:val="Normal"/>
    <w:link w:val="AppendixH3Char"/>
    <w:qFormat/>
    <w:rsid w:val="00F226EA"/>
    <w:pPr>
      <w:numPr>
        <w:ilvl w:val="2"/>
      </w:numPr>
    </w:pPr>
    <w:rPr>
      <w:sz w:val="24"/>
    </w:rPr>
  </w:style>
  <w:style w:type="numbering" w:customStyle="1" w:styleId="AppendixHeadings">
    <w:name w:val="Appendix Headings"/>
    <w:uiPriority w:val="99"/>
    <w:rsid w:val="00712EB3"/>
    <w:pPr>
      <w:numPr>
        <w:numId w:val="1"/>
      </w:numPr>
    </w:pPr>
  </w:style>
  <w:style w:type="character" w:customStyle="1" w:styleId="AppendixH2Char">
    <w:name w:val="Appendix H2 Char"/>
    <w:basedOn w:val="DefaultParagraphFont"/>
    <w:link w:val="AppendixH2"/>
    <w:rsid w:val="00963F31"/>
    <w:rPr>
      <w:rFonts w:eastAsiaTheme="majorEastAsia" w:cstheme="majorBidi"/>
      <w:iCs/>
      <w:color w:val="000000" w:themeColor="text1"/>
      <w:sz w:val="28"/>
      <w:szCs w:val="20"/>
    </w:rPr>
  </w:style>
  <w:style w:type="character" w:customStyle="1" w:styleId="AppendixH3Char">
    <w:name w:val="Appendix H3 Char"/>
    <w:basedOn w:val="AppendixH2Char"/>
    <w:link w:val="AppendixH3"/>
    <w:rsid w:val="00963F31"/>
    <w:rPr>
      <w:rFonts w:eastAsiaTheme="majorEastAsia" w:cstheme="majorBidi"/>
      <w:iCs/>
      <w:color w:val="000000" w:themeColor="text1"/>
      <w:sz w:val="28"/>
      <w:szCs w:val="20"/>
    </w:rPr>
  </w:style>
  <w:style w:type="paragraph" w:styleId="TOC4">
    <w:name w:val="toc 4"/>
    <w:basedOn w:val="Normal"/>
    <w:next w:val="Normal"/>
    <w:autoRedefine/>
    <w:uiPriority w:val="39"/>
    <w:unhideWhenUsed/>
    <w:rsid w:val="00963F31"/>
    <w:pPr>
      <w:tabs>
        <w:tab w:val="left" w:pos="1440"/>
        <w:tab w:val="right" w:leader="dot" w:pos="9350"/>
      </w:tabs>
      <w:spacing w:after="100"/>
    </w:pPr>
  </w:style>
  <w:style w:type="character" w:styleId="FollowedHyperlink">
    <w:name w:val="FollowedHyperlink"/>
    <w:basedOn w:val="DefaultParagraphFont"/>
    <w:uiPriority w:val="99"/>
    <w:semiHidden/>
    <w:unhideWhenUsed/>
    <w:rsid w:val="00963F31"/>
    <w:rPr>
      <w:color w:val="800080" w:themeColor="followedHyperlink"/>
      <w:u w:val="single"/>
    </w:rPr>
  </w:style>
  <w:style w:type="paragraph" w:styleId="NoSpacing">
    <w:name w:val="No Spacing"/>
    <w:autoRedefine/>
    <w:uiPriority w:val="1"/>
    <w:qFormat/>
    <w:rsid w:val="00963F31"/>
    <w:pPr>
      <w:spacing w:after="0" w:line="240" w:lineRule="auto"/>
    </w:pPr>
    <w:rPr>
      <w:rFonts w:eastAsiaTheme="minorHAnsi" w:cstheme="minorBidi"/>
      <w:sz w:val="20"/>
      <w:szCs w:val="22"/>
    </w:rPr>
  </w:style>
  <w:style w:type="paragraph" w:styleId="TOC6">
    <w:name w:val="toc 6"/>
    <w:basedOn w:val="Normal"/>
    <w:next w:val="Normal"/>
    <w:autoRedefine/>
    <w:uiPriority w:val="39"/>
    <w:unhideWhenUsed/>
    <w:rsid w:val="00963F31"/>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963F31"/>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963F31"/>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963F31"/>
    <w:pPr>
      <w:spacing w:after="100" w:line="259" w:lineRule="auto"/>
      <w:ind w:left="1760"/>
    </w:pPr>
    <w:rPr>
      <w:rFonts w:asciiTheme="minorHAnsi" w:hAnsiTheme="minorHAnsi" w:cstheme="minorBidi"/>
      <w:sz w:val="22"/>
      <w:szCs w:val="22"/>
    </w:rPr>
  </w:style>
  <w:style w:type="character" w:styleId="UnresolvedMention">
    <w:name w:val="Unresolved Mention"/>
    <w:basedOn w:val="DefaultParagraphFont"/>
    <w:uiPriority w:val="99"/>
    <w:semiHidden/>
    <w:unhideWhenUsed/>
    <w:rsid w:val="00963F31"/>
    <w:rPr>
      <w:color w:val="605E5C"/>
      <w:shd w:val="clear" w:color="auto" w:fill="E1DFDD"/>
    </w:rPr>
  </w:style>
  <w:style w:type="character" w:styleId="CommentReference">
    <w:name w:val="annotation reference"/>
    <w:basedOn w:val="DefaultParagraphFont"/>
    <w:uiPriority w:val="99"/>
    <w:semiHidden/>
    <w:unhideWhenUsed/>
    <w:rsid w:val="00963F31"/>
    <w:rPr>
      <w:sz w:val="16"/>
      <w:szCs w:val="16"/>
    </w:rPr>
  </w:style>
  <w:style w:type="paragraph" w:styleId="CommentText">
    <w:name w:val="annotation text"/>
    <w:basedOn w:val="Normal"/>
    <w:link w:val="CommentTextChar"/>
    <w:uiPriority w:val="99"/>
    <w:unhideWhenUsed/>
    <w:rsid w:val="00963F31"/>
    <w:pPr>
      <w:spacing w:line="240" w:lineRule="auto"/>
    </w:pPr>
    <w:rPr>
      <w:sz w:val="20"/>
      <w:szCs w:val="20"/>
    </w:rPr>
  </w:style>
  <w:style w:type="character" w:customStyle="1" w:styleId="CommentTextChar">
    <w:name w:val="Comment Text Char"/>
    <w:basedOn w:val="DefaultParagraphFont"/>
    <w:link w:val="CommentText"/>
    <w:uiPriority w:val="99"/>
    <w:rsid w:val="00963F31"/>
    <w:rPr>
      <w:sz w:val="20"/>
      <w:szCs w:val="20"/>
    </w:rPr>
  </w:style>
  <w:style w:type="paragraph" w:styleId="CommentSubject">
    <w:name w:val="annotation subject"/>
    <w:basedOn w:val="CommentText"/>
    <w:next w:val="CommentText"/>
    <w:link w:val="CommentSubjectChar"/>
    <w:uiPriority w:val="99"/>
    <w:semiHidden/>
    <w:unhideWhenUsed/>
    <w:rsid w:val="00963F31"/>
    <w:rPr>
      <w:b/>
      <w:bCs/>
    </w:rPr>
  </w:style>
  <w:style w:type="character" w:customStyle="1" w:styleId="CommentSubjectChar">
    <w:name w:val="Comment Subject Char"/>
    <w:basedOn w:val="CommentTextChar"/>
    <w:link w:val="CommentSubject"/>
    <w:uiPriority w:val="99"/>
    <w:semiHidden/>
    <w:rsid w:val="00963F31"/>
    <w:rPr>
      <w:b/>
      <w:bCs/>
      <w:sz w:val="20"/>
      <w:szCs w:val="20"/>
    </w:rPr>
  </w:style>
  <w:style w:type="paragraph" w:styleId="Revision">
    <w:name w:val="Revision"/>
    <w:hidden/>
    <w:uiPriority w:val="99"/>
    <w:semiHidden/>
    <w:rsid w:val="00963F31"/>
    <w:pPr>
      <w:spacing w:after="0" w:line="240" w:lineRule="auto"/>
    </w:pPr>
  </w:style>
  <w:style w:type="paragraph" w:styleId="BodyText">
    <w:name w:val="Body Text"/>
    <w:basedOn w:val="Normal"/>
    <w:link w:val="BodyTextChar"/>
    <w:uiPriority w:val="1"/>
    <w:qFormat/>
    <w:rsid w:val="00103CFE"/>
    <w:pPr>
      <w:widowControl w:val="0"/>
      <w:autoSpaceDE w:val="0"/>
      <w:autoSpaceDN w:val="0"/>
      <w:spacing w:before="4" w:after="0" w:line="240" w:lineRule="auto"/>
      <w:ind w:left="20"/>
    </w:pPr>
    <w:rPr>
      <w:rFonts w:eastAsia="Arial"/>
      <w:sz w:val="22"/>
      <w:szCs w:val="22"/>
      <w:lang w:bidi="en-US"/>
    </w:rPr>
  </w:style>
  <w:style w:type="character" w:customStyle="1" w:styleId="BodyTextChar">
    <w:name w:val="Body Text Char"/>
    <w:basedOn w:val="DefaultParagraphFont"/>
    <w:link w:val="BodyText"/>
    <w:uiPriority w:val="1"/>
    <w:rsid w:val="00103CFE"/>
    <w:rPr>
      <w:rFonts w:eastAsia="Arial"/>
      <w:sz w:val="22"/>
      <w:szCs w:val="22"/>
      <w:lang w:bidi="en-US"/>
    </w:rPr>
  </w:style>
  <w:style w:type="table" w:styleId="TableGridLight">
    <w:name w:val="Grid Table Light"/>
    <w:basedOn w:val="TableNormal"/>
    <w:uiPriority w:val="40"/>
    <w:rsid w:val="003A3B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3A3BC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A3BC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Default">
    <w:name w:val="Default"/>
    <w:rsid w:val="00032A96"/>
    <w:pPr>
      <w:autoSpaceDE w:val="0"/>
      <w:autoSpaceDN w:val="0"/>
      <w:adjustRightInd w:val="0"/>
      <w:spacing w:after="0" w:line="240" w:lineRule="auto"/>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55174">
      <w:bodyDiv w:val="1"/>
      <w:marLeft w:val="0"/>
      <w:marRight w:val="0"/>
      <w:marTop w:val="0"/>
      <w:marBottom w:val="0"/>
      <w:divBdr>
        <w:top w:val="none" w:sz="0" w:space="0" w:color="auto"/>
        <w:left w:val="none" w:sz="0" w:space="0" w:color="auto"/>
        <w:bottom w:val="none" w:sz="0" w:space="0" w:color="auto"/>
        <w:right w:val="none" w:sz="0" w:space="0" w:color="auto"/>
      </w:divBdr>
    </w:div>
    <w:div w:id="89276194">
      <w:bodyDiv w:val="1"/>
      <w:marLeft w:val="0"/>
      <w:marRight w:val="0"/>
      <w:marTop w:val="0"/>
      <w:marBottom w:val="0"/>
      <w:divBdr>
        <w:top w:val="none" w:sz="0" w:space="0" w:color="auto"/>
        <w:left w:val="none" w:sz="0" w:space="0" w:color="auto"/>
        <w:bottom w:val="none" w:sz="0" w:space="0" w:color="auto"/>
        <w:right w:val="none" w:sz="0" w:space="0" w:color="auto"/>
      </w:divBdr>
      <w:divsChild>
        <w:div w:id="667713458">
          <w:marLeft w:val="0"/>
          <w:marRight w:val="0"/>
          <w:marTop w:val="0"/>
          <w:marBottom w:val="0"/>
          <w:divBdr>
            <w:top w:val="none" w:sz="0" w:space="0" w:color="auto"/>
            <w:left w:val="none" w:sz="0" w:space="0" w:color="auto"/>
            <w:bottom w:val="none" w:sz="0" w:space="0" w:color="auto"/>
            <w:right w:val="none" w:sz="0" w:space="0" w:color="auto"/>
          </w:divBdr>
        </w:div>
      </w:divsChild>
    </w:div>
    <w:div w:id="168913679">
      <w:bodyDiv w:val="1"/>
      <w:marLeft w:val="0"/>
      <w:marRight w:val="0"/>
      <w:marTop w:val="0"/>
      <w:marBottom w:val="0"/>
      <w:divBdr>
        <w:top w:val="none" w:sz="0" w:space="0" w:color="auto"/>
        <w:left w:val="none" w:sz="0" w:space="0" w:color="auto"/>
        <w:bottom w:val="none" w:sz="0" w:space="0" w:color="auto"/>
        <w:right w:val="none" w:sz="0" w:space="0" w:color="auto"/>
      </w:divBdr>
    </w:div>
    <w:div w:id="222837526">
      <w:bodyDiv w:val="1"/>
      <w:marLeft w:val="0"/>
      <w:marRight w:val="0"/>
      <w:marTop w:val="0"/>
      <w:marBottom w:val="0"/>
      <w:divBdr>
        <w:top w:val="none" w:sz="0" w:space="0" w:color="auto"/>
        <w:left w:val="none" w:sz="0" w:space="0" w:color="auto"/>
        <w:bottom w:val="none" w:sz="0" w:space="0" w:color="auto"/>
        <w:right w:val="none" w:sz="0" w:space="0" w:color="auto"/>
      </w:divBdr>
    </w:div>
    <w:div w:id="296183852">
      <w:bodyDiv w:val="1"/>
      <w:marLeft w:val="0"/>
      <w:marRight w:val="0"/>
      <w:marTop w:val="0"/>
      <w:marBottom w:val="0"/>
      <w:divBdr>
        <w:top w:val="none" w:sz="0" w:space="0" w:color="auto"/>
        <w:left w:val="none" w:sz="0" w:space="0" w:color="auto"/>
        <w:bottom w:val="none" w:sz="0" w:space="0" w:color="auto"/>
        <w:right w:val="none" w:sz="0" w:space="0" w:color="auto"/>
      </w:divBdr>
    </w:div>
    <w:div w:id="501238815">
      <w:bodyDiv w:val="1"/>
      <w:marLeft w:val="0"/>
      <w:marRight w:val="0"/>
      <w:marTop w:val="0"/>
      <w:marBottom w:val="0"/>
      <w:divBdr>
        <w:top w:val="none" w:sz="0" w:space="0" w:color="auto"/>
        <w:left w:val="none" w:sz="0" w:space="0" w:color="auto"/>
        <w:bottom w:val="none" w:sz="0" w:space="0" w:color="auto"/>
        <w:right w:val="none" w:sz="0" w:space="0" w:color="auto"/>
      </w:divBdr>
    </w:div>
    <w:div w:id="518546650">
      <w:bodyDiv w:val="1"/>
      <w:marLeft w:val="0"/>
      <w:marRight w:val="0"/>
      <w:marTop w:val="0"/>
      <w:marBottom w:val="0"/>
      <w:divBdr>
        <w:top w:val="none" w:sz="0" w:space="0" w:color="auto"/>
        <w:left w:val="none" w:sz="0" w:space="0" w:color="auto"/>
        <w:bottom w:val="none" w:sz="0" w:space="0" w:color="auto"/>
        <w:right w:val="none" w:sz="0" w:space="0" w:color="auto"/>
      </w:divBdr>
    </w:div>
    <w:div w:id="528613591">
      <w:bodyDiv w:val="1"/>
      <w:marLeft w:val="0"/>
      <w:marRight w:val="0"/>
      <w:marTop w:val="0"/>
      <w:marBottom w:val="0"/>
      <w:divBdr>
        <w:top w:val="none" w:sz="0" w:space="0" w:color="auto"/>
        <w:left w:val="none" w:sz="0" w:space="0" w:color="auto"/>
        <w:bottom w:val="none" w:sz="0" w:space="0" w:color="auto"/>
        <w:right w:val="none" w:sz="0" w:space="0" w:color="auto"/>
      </w:divBdr>
    </w:div>
    <w:div w:id="646208291">
      <w:bodyDiv w:val="1"/>
      <w:marLeft w:val="0"/>
      <w:marRight w:val="0"/>
      <w:marTop w:val="0"/>
      <w:marBottom w:val="0"/>
      <w:divBdr>
        <w:top w:val="none" w:sz="0" w:space="0" w:color="auto"/>
        <w:left w:val="none" w:sz="0" w:space="0" w:color="auto"/>
        <w:bottom w:val="none" w:sz="0" w:space="0" w:color="auto"/>
        <w:right w:val="none" w:sz="0" w:space="0" w:color="auto"/>
      </w:divBdr>
    </w:div>
    <w:div w:id="747076695">
      <w:bodyDiv w:val="1"/>
      <w:marLeft w:val="0"/>
      <w:marRight w:val="0"/>
      <w:marTop w:val="0"/>
      <w:marBottom w:val="0"/>
      <w:divBdr>
        <w:top w:val="none" w:sz="0" w:space="0" w:color="auto"/>
        <w:left w:val="none" w:sz="0" w:space="0" w:color="auto"/>
        <w:bottom w:val="none" w:sz="0" w:space="0" w:color="auto"/>
        <w:right w:val="none" w:sz="0" w:space="0" w:color="auto"/>
      </w:divBdr>
      <w:divsChild>
        <w:div w:id="805858820">
          <w:marLeft w:val="0"/>
          <w:marRight w:val="0"/>
          <w:marTop w:val="0"/>
          <w:marBottom w:val="0"/>
          <w:divBdr>
            <w:top w:val="none" w:sz="0" w:space="0" w:color="auto"/>
            <w:left w:val="none" w:sz="0" w:space="0" w:color="auto"/>
            <w:bottom w:val="none" w:sz="0" w:space="0" w:color="auto"/>
            <w:right w:val="none" w:sz="0" w:space="0" w:color="auto"/>
          </w:divBdr>
        </w:div>
      </w:divsChild>
    </w:div>
    <w:div w:id="784271391">
      <w:bodyDiv w:val="1"/>
      <w:marLeft w:val="0"/>
      <w:marRight w:val="0"/>
      <w:marTop w:val="0"/>
      <w:marBottom w:val="0"/>
      <w:divBdr>
        <w:top w:val="none" w:sz="0" w:space="0" w:color="auto"/>
        <w:left w:val="none" w:sz="0" w:space="0" w:color="auto"/>
        <w:bottom w:val="none" w:sz="0" w:space="0" w:color="auto"/>
        <w:right w:val="none" w:sz="0" w:space="0" w:color="auto"/>
      </w:divBdr>
    </w:div>
    <w:div w:id="812797514">
      <w:bodyDiv w:val="1"/>
      <w:marLeft w:val="0"/>
      <w:marRight w:val="0"/>
      <w:marTop w:val="0"/>
      <w:marBottom w:val="0"/>
      <w:divBdr>
        <w:top w:val="none" w:sz="0" w:space="0" w:color="auto"/>
        <w:left w:val="none" w:sz="0" w:space="0" w:color="auto"/>
        <w:bottom w:val="none" w:sz="0" w:space="0" w:color="auto"/>
        <w:right w:val="none" w:sz="0" w:space="0" w:color="auto"/>
      </w:divBdr>
    </w:div>
    <w:div w:id="854616479">
      <w:bodyDiv w:val="1"/>
      <w:marLeft w:val="0"/>
      <w:marRight w:val="0"/>
      <w:marTop w:val="0"/>
      <w:marBottom w:val="0"/>
      <w:divBdr>
        <w:top w:val="none" w:sz="0" w:space="0" w:color="auto"/>
        <w:left w:val="none" w:sz="0" w:space="0" w:color="auto"/>
        <w:bottom w:val="none" w:sz="0" w:space="0" w:color="auto"/>
        <w:right w:val="none" w:sz="0" w:space="0" w:color="auto"/>
      </w:divBdr>
    </w:div>
    <w:div w:id="877812407">
      <w:bodyDiv w:val="1"/>
      <w:marLeft w:val="0"/>
      <w:marRight w:val="0"/>
      <w:marTop w:val="0"/>
      <w:marBottom w:val="0"/>
      <w:divBdr>
        <w:top w:val="none" w:sz="0" w:space="0" w:color="auto"/>
        <w:left w:val="none" w:sz="0" w:space="0" w:color="auto"/>
        <w:bottom w:val="none" w:sz="0" w:space="0" w:color="auto"/>
        <w:right w:val="none" w:sz="0" w:space="0" w:color="auto"/>
      </w:divBdr>
    </w:div>
    <w:div w:id="919414416">
      <w:bodyDiv w:val="1"/>
      <w:marLeft w:val="0"/>
      <w:marRight w:val="0"/>
      <w:marTop w:val="0"/>
      <w:marBottom w:val="0"/>
      <w:divBdr>
        <w:top w:val="none" w:sz="0" w:space="0" w:color="auto"/>
        <w:left w:val="none" w:sz="0" w:space="0" w:color="auto"/>
        <w:bottom w:val="none" w:sz="0" w:space="0" w:color="auto"/>
        <w:right w:val="none" w:sz="0" w:space="0" w:color="auto"/>
      </w:divBdr>
    </w:div>
    <w:div w:id="922956299">
      <w:bodyDiv w:val="1"/>
      <w:marLeft w:val="0"/>
      <w:marRight w:val="0"/>
      <w:marTop w:val="0"/>
      <w:marBottom w:val="0"/>
      <w:divBdr>
        <w:top w:val="none" w:sz="0" w:space="0" w:color="auto"/>
        <w:left w:val="none" w:sz="0" w:space="0" w:color="auto"/>
        <w:bottom w:val="none" w:sz="0" w:space="0" w:color="auto"/>
        <w:right w:val="none" w:sz="0" w:space="0" w:color="auto"/>
      </w:divBdr>
    </w:div>
    <w:div w:id="1007975025">
      <w:bodyDiv w:val="1"/>
      <w:marLeft w:val="0"/>
      <w:marRight w:val="0"/>
      <w:marTop w:val="0"/>
      <w:marBottom w:val="0"/>
      <w:divBdr>
        <w:top w:val="none" w:sz="0" w:space="0" w:color="auto"/>
        <w:left w:val="none" w:sz="0" w:space="0" w:color="auto"/>
        <w:bottom w:val="none" w:sz="0" w:space="0" w:color="auto"/>
        <w:right w:val="none" w:sz="0" w:space="0" w:color="auto"/>
      </w:divBdr>
    </w:div>
    <w:div w:id="1014917110">
      <w:bodyDiv w:val="1"/>
      <w:marLeft w:val="0"/>
      <w:marRight w:val="0"/>
      <w:marTop w:val="0"/>
      <w:marBottom w:val="0"/>
      <w:divBdr>
        <w:top w:val="none" w:sz="0" w:space="0" w:color="auto"/>
        <w:left w:val="none" w:sz="0" w:space="0" w:color="auto"/>
        <w:bottom w:val="none" w:sz="0" w:space="0" w:color="auto"/>
        <w:right w:val="none" w:sz="0" w:space="0" w:color="auto"/>
      </w:divBdr>
    </w:div>
    <w:div w:id="1106272328">
      <w:bodyDiv w:val="1"/>
      <w:marLeft w:val="0"/>
      <w:marRight w:val="0"/>
      <w:marTop w:val="0"/>
      <w:marBottom w:val="0"/>
      <w:divBdr>
        <w:top w:val="none" w:sz="0" w:space="0" w:color="auto"/>
        <w:left w:val="none" w:sz="0" w:space="0" w:color="auto"/>
        <w:bottom w:val="none" w:sz="0" w:space="0" w:color="auto"/>
        <w:right w:val="none" w:sz="0" w:space="0" w:color="auto"/>
      </w:divBdr>
    </w:div>
    <w:div w:id="1107776570">
      <w:bodyDiv w:val="1"/>
      <w:marLeft w:val="0"/>
      <w:marRight w:val="0"/>
      <w:marTop w:val="0"/>
      <w:marBottom w:val="0"/>
      <w:divBdr>
        <w:top w:val="none" w:sz="0" w:space="0" w:color="auto"/>
        <w:left w:val="none" w:sz="0" w:space="0" w:color="auto"/>
        <w:bottom w:val="none" w:sz="0" w:space="0" w:color="auto"/>
        <w:right w:val="none" w:sz="0" w:space="0" w:color="auto"/>
      </w:divBdr>
    </w:div>
    <w:div w:id="1217156605">
      <w:bodyDiv w:val="1"/>
      <w:marLeft w:val="0"/>
      <w:marRight w:val="0"/>
      <w:marTop w:val="0"/>
      <w:marBottom w:val="0"/>
      <w:divBdr>
        <w:top w:val="none" w:sz="0" w:space="0" w:color="auto"/>
        <w:left w:val="none" w:sz="0" w:space="0" w:color="auto"/>
        <w:bottom w:val="none" w:sz="0" w:space="0" w:color="auto"/>
        <w:right w:val="none" w:sz="0" w:space="0" w:color="auto"/>
      </w:divBdr>
    </w:div>
    <w:div w:id="1237203380">
      <w:bodyDiv w:val="1"/>
      <w:marLeft w:val="0"/>
      <w:marRight w:val="0"/>
      <w:marTop w:val="0"/>
      <w:marBottom w:val="0"/>
      <w:divBdr>
        <w:top w:val="none" w:sz="0" w:space="0" w:color="auto"/>
        <w:left w:val="none" w:sz="0" w:space="0" w:color="auto"/>
        <w:bottom w:val="none" w:sz="0" w:space="0" w:color="auto"/>
        <w:right w:val="none" w:sz="0" w:space="0" w:color="auto"/>
      </w:divBdr>
    </w:div>
    <w:div w:id="1310089006">
      <w:bodyDiv w:val="1"/>
      <w:marLeft w:val="0"/>
      <w:marRight w:val="0"/>
      <w:marTop w:val="0"/>
      <w:marBottom w:val="0"/>
      <w:divBdr>
        <w:top w:val="none" w:sz="0" w:space="0" w:color="auto"/>
        <w:left w:val="none" w:sz="0" w:space="0" w:color="auto"/>
        <w:bottom w:val="none" w:sz="0" w:space="0" w:color="auto"/>
        <w:right w:val="none" w:sz="0" w:space="0" w:color="auto"/>
      </w:divBdr>
    </w:div>
    <w:div w:id="1318455493">
      <w:bodyDiv w:val="1"/>
      <w:marLeft w:val="0"/>
      <w:marRight w:val="0"/>
      <w:marTop w:val="0"/>
      <w:marBottom w:val="0"/>
      <w:divBdr>
        <w:top w:val="none" w:sz="0" w:space="0" w:color="auto"/>
        <w:left w:val="none" w:sz="0" w:space="0" w:color="auto"/>
        <w:bottom w:val="none" w:sz="0" w:space="0" w:color="auto"/>
        <w:right w:val="none" w:sz="0" w:space="0" w:color="auto"/>
      </w:divBdr>
    </w:div>
    <w:div w:id="1337003664">
      <w:bodyDiv w:val="1"/>
      <w:marLeft w:val="0"/>
      <w:marRight w:val="0"/>
      <w:marTop w:val="0"/>
      <w:marBottom w:val="0"/>
      <w:divBdr>
        <w:top w:val="none" w:sz="0" w:space="0" w:color="auto"/>
        <w:left w:val="none" w:sz="0" w:space="0" w:color="auto"/>
        <w:bottom w:val="none" w:sz="0" w:space="0" w:color="auto"/>
        <w:right w:val="none" w:sz="0" w:space="0" w:color="auto"/>
      </w:divBdr>
    </w:div>
    <w:div w:id="1413889480">
      <w:bodyDiv w:val="1"/>
      <w:marLeft w:val="0"/>
      <w:marRight w:val="0"/>
      <w:marTop w:val="0"/>
      <w:marBottom w:val="0"/>
      <w:divBdr>
        <w:top w:val="none" w:sz="0" w:space="0" w:color="auto"/>
        <w:left w:val="none" w:sz="0" w:space="0" w:color="auto"/>
        <w:bottom w:val="none" w:sz="0" w:space="0" w:color="auto"/>
        <w:right w:val="none" w:sz="0" w:space="0" w:color="auto"/>
      </w:divBdr>
    </w:div>
    <w:div w:id="1597860317">
      <w:bodyDiv w:val="1"/>
      <w:marLeft w:val="0"/>
      <w:marRight w:val="0"/>
      <w:marTop w:val="0"/>
      <w:marBottom w:val="0"/>
      <w:divBdr>
        <w:top w:val="none" w:sz="0" w:space="0" w:color="auto"/>
        <w:left w:val="none" w:sz="0" w:space="0" w:color="auto"/>
        <w:bottom w:val="none" w:sz="0" w:space="0" w:color="auto"/>
        <w:right w:val="none" w:sz="0" w:space="0" w:color="auto"/>
      </w:divBdr>
    </w:div>
    <w:div w:id="1866599284">
      <w:bodyDiv w:val="1"/>
      <w:marLeft w:val="0"/>
      <w:marRight w:val="0"/>
      <w:marTop w:val="0"/>
      <w:marBottom w:val="0"/>
      <w:divBdr>
        <w:top w:val="none" w:sz="0" w:space="0" w:color="auto"/>
        <w:left w:val="none" w:sz="0" w:space="0" w:color="auto"/>
        <w:bottom w:val="none" w:sz="0" w:space="0" w:color="auto"/>
        <w:right w:val="none" w:sz="0" w:space="0" w:color="auto"/>
      </w:divBdr>
    </w:div>
    <w:div w:id="1947617702">
      <w:bodyDiv w:val="1"/>
      <w:marLeft w:val="0"/>
      <w:marRight w:val="0"/>
      <w:marTop w:val="0"/>
      <w:marBottom w:val="0"/>
      <w:divBdr>
        <w:top w:val="none" w:sz="0" w:space="0" w:color="auto"/>
        <w:left w:val="none" w:sz="0" w:space="0" w:color="auto"/>
        <w:bottom w:val="none" w:sz="0" w:space="0" w:color="auto"/>
        <w:right w:val="none" w:sz="0" w:space="0" w:color="auto"/>
      </w:divBdr>
    </w:div>
    <w:div w:id="1990093942">
      <w:bodyDiv w:val="1"/>
      <w:marLeft w:val="0"/>
      <w:marRight w:val="0"/>
      <w:marTop w:val="0"/>
      <w:marBottom w:val="0"/>
      <w:divBdr>
        <w:top w:val="none" w:sz="0" w:space="0" w:color="auto"/>
        <w:left w:val="none" w:sz="0" w:space="0" w:color="auto"/>
        <w:bottom w:val="none" w:sz="0" w:space="0" w:color="auto"/>
        <w:right w:val="none" w:sz="0" w:space="0" w:color="auto"/>
      </w:divBdr>
    </w:div>
    <w:div w:id="1996179571">
      <w:bodyDiv w:val="1"/>
      <w:marLeft w:val="0"/>
      <w:marRight w:val="0"/>
      <w:marTop w:val="0"/>
      <w:marBottom w:val="0"/>
      <w:divBdr>
        <w:top w:val="none" w:sz="0" w:space="0" w:color="auto"/>
        <w:left w:val="none" w:sz="0" w:space="0" w:color="auto"/>
        <w:bottom w:val="none" w:sz="0" w:space="0" w:color="auto"/>
        <w:right w:val="none" w:sz="0" w:space="0" w:color="auto"/>
      </w:divBdr>
    </w:div>
    <w:div w:id="2060668718">
      <w:bodyDiv w:val="1"/>
      <w:marLeft w:val="0"/>
      <w:marRight w:val="0"/>
      <w:marTop w:val="0"/>
      <w:marBottom w:val="0"/>
      <w:divBdr>
        <w:top w:val="none" w:sz="0" w:space="0" w:color="auto"/>
        <w:left w:val="none" w:sz="0" w:space="0" w:color="auto"/>
        <w:bottom w:val="none" w:sz="0" w:space="0" w:color="auto"/>
        <w:right w:val="none" w:sz="0" w:space="0" w:color="auto"/>
      </w:divBdr>
    </w:div>
    <w:div w:id="2073192279">
      <w:bodyDiv w:val="1"/>
      <w:marLeft w:val="0"/>
      <w:marRight w:val="0"/>
      <w:marTop w:val="0"/>
      <w:marBottom w:val="0"/>
      <w:divBdr>
        <w:top w:val="none" w:sz="0" w:space="0" w:color="auto"/>
        <w:left w:val="none" w:sz="0" w:space="0" w:color="auto"/>
        <w:bottom w:val="none" w:sz="0" w:space="0" w:color="auto"/>
        <w:right w:val="none" w:sz="0" w:space="0" w:color="auto"/>
      </w:divBdr>
    </w:div>
    <w:div w:id="2120027194">
      <w:bodyDiv w:val="1"/>
      <w:marLeft w:val="0"/>
      <w:marRight w:val="0"/>
      <w:marTop w:val="0"/>
      <w:marBottom w:val="0"/>
      <w:divBdr>
        <w:top w:val="none" w:sz="0" w:space="0" w:color="auto"/>
        <w:left w:val="none" w:sz="0" w:space="0" w:color="auto"/>
        <w:bottom w:val="none" w:sz="0" w:space="0" w:color="auto"/>
        <w:right w:val="none" w:sz="0" w:space="0" w:color="auto"/>
      </w:divBdr>
    </w:div>
    <w:div w:id="213774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merman.AERONIX\Desktop\OP_01_TM_document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6F7703B5F743F9997D624068D2B18E"/>
        <w:category>
          <w:name w:val="General"/>
          <w:gallery w:val="placeholder"/>
        </w:category>
        <w:types>
          <w:type w:val="bbPlcHdr"/>
        </w:types>
        <w:behaviors>
          <w:behavior w:val="content"/>
        </w:behaviors>
        <w:guid w:val="{FF48C249-B02C-48C3-B6AB-2EB43ADF319C}"/>
      </w:docPartPr>
      <w:docPartBody>
        <w:p w:rsidR="00BB04A1" w:rsidRDefault="00BB04A1">
          <w:pPr>
            <w:pStyle w:val="E16F7703B5F743F9997D624068D2B18E"/>
          </w:pPr>
          <w:r w:rsidRPr="00ED2018">
            <w:rPr>
              <w:rStyle w:val="PlaceholderText"/>
            </w:rPr>
            <w:t>[Category]</w:t>
          </w:r>
        </w:p>
      </w:docPartBody>
    </w:docPart>
    <w:docPart>
      <w:docPartPr>
        <w:name w:val="34DFC7FE92934EA78A2614622E8FA032"/>
        <w:category>
          <w:name w:val="General"/>
          <w:gallery w:val="placeholder"/>
        </w:category>
        <w:types>
          <w:type w:val="bbPlcHdr"/>
        </w:types>
        <w:behaviors>
          <w:behavior w:val="content"/>
        </w:behaviors>
        <w:guid w:val="{81B5DE24-418F-4E94-B52C-4AE70383BEF0}"/>
      </w:docPartPr>
      <w:docPartBody>
        <w:p w:rsidR="00BB04A1" w:rsidRDefault="00BB04A1">
          <w:pPr>
            <w:pStyle w:val="34DFC7FE92934EA78A2614622E8FA032"/>
          </w:pPr>
          <w:r w:rsidRPr="00ED201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4A1"/>
    <w:rsid w:val="0001315D"/>
    <w:rsid w:val="00014519"/>
    <w:rsid w:val="00041F65"/>
    <w:rsid w:val="00051F98"/>
    <w:rsid w:val="000C25F9"/>
    <w:rsid w:val="000C6F99"/>
    <w:rsid w:val="001018D1"/>
    <w:rsid w:val="001329E1"/>
    <w:rsid w:val="00147D5F"/>
    <w:rsid w:val="00191836"/>
    <w:rsid w:val="001B22DB"/>
    <w:rsid w:val="001B623A"/>
    <w:rsid w:val="001D5818"/>
    <w:rsid w:val="00226061"/>
    <w:rsid w:val="00235D30"/>
    <w:rsid w:val="00242F39"/>
    <w:rsid w:val="002839C7"/>
    <w:rsid w:val="00293FC2"/>
    <w:rsid w:val="002E5BB7"/>
    <w:rsid w:val="002F46C9"/>
    <w:rsid w:val="002F4C4A"/>
    <w:rsid w:val="002F73A5"/>
    <w:rsid w:val="003F5BE9"/>
    <w:rsid w:val="0042271B"/>
    <w:rsid w:val="004432BD"/>
    <w:rsid w:val="00474BD0"/>
    <w:rsid w:val="004C6053"/>
    <w:rsid w:val="004E35D9"/>
    <w:rsid w:val="00520DD6"/>
    <w:rsid w:val="00530C8B"/>
    <w:rsid w:val="00537851"/>
    <w:rsid w:val="005738CE"/>
    <w:rsid w:val="005A618E"/>
    <w:rsid w:val="005D4F6D"/>
    <w:rsid w:val="006D443E"/>
    <w:rsid w:val="006D4925"/>
    <w:rsid w:val="006E61CC"/>
    <w:rsid w:val="007336E4"/>
    <w:rsid w:val="00761662"/>
    <w:rsid w:val="00791B30"/>
    <w:rsid w:val="008D1979"/>
    <w:rsid w:val="008E117B"/>
    <w:rsid w:val="008E196A"/>
    <w:rsid w:val="00903D8D"/>
    <w:rsid w:val="0094365D"/>
    <w:rsid w:val="009A2958"/>
    <w:rsid w:val="009D27A9"/>
    <w:rsid w:val="00A057C7"/>
    <w:rsid w:val="00A1419E"/>
    <w:rsid w:val="00A25018"/>
    <w:rsid w:val="00A63B98"/>
    <w:rsid w:val="00AA7EAB"/>
    <w:rsid w:val="00B417D4"/>
    <w:rsid w:val="00B67460"/>
    <w:rsid w:val="00B830C2"/>
    <w:rsid w:val="00BB04A1"/>
    <w:rsid w:val="00BB7794"/>
    <w:rsid w:val="00C13A03"/>
    <w:rsid w:val="00C2121C"/>
    <w:rsid w:val="00C654DE"/>
    <w:rsid w:val="00CB4614"/>
    <w:rsid w:val="00DC5104"/>
    <w:rsid w:val="00DE1288"/>
    <w:rsid w:val="00DF7E73"/>
    <w:rsid w:val="00EA5EB3"/>
    <w:rsid w:val="00EE2A0E"/>
    <w:rsid w:val="00EE50D2"/>
    <w:rsid w:val="00F059F8"/>
    <w:rsid w:val="00F23986"/>
    <w:rsid w:val="00F34902"/>
    <w:rsid w:val="00F438C0"/>
    <w:rsid w:val="00F64458"/>
    <w:rsid w:val="00F6464B"/>
    <w:rsid w:val="00FC6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6061"/>
    <w:rPr>
      <w:color w:val="808080"/>
    </w:rPr>
  </w:style>
  <w:style w:type="paragraph" w:customStyle="1" w:styleId="E16F7703B5F743F9997D624068D2B18E">
    <w:name w:val="E16F7703B5F743F9997D624068D2B18E"/>
  </w:style>
  <w:style w:type="paragraph" w:customStyle="1" w:styleId="34DFC7FE92934EA78A2614622E8FA032">
    <w:name w:val="34DFC7FE92934EA78A2614622E8FA0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E32F6F37290E45A6AF96C177BCBA63" ma:contentTypeVersion="10" ma:contentTypeDescription="Create a new document." ma:contentTypeScope="" ma:versionID="391fc969c3e8f6d88e55a42047216652">
  <xsd:schema xmlns:xsd="http://www.w3.org/2001/XMLSchema" xmlns:xs="http://www.w3.org/2001/XMLSchema" xmlns:p="http://schemas.microsoft.com/office/2006/metadata/properties" xmlns:ns2="00c24db5-5074-4b25-8bbb-ebfeed61d2ec" xmlns:ns3="a58f9494-b9a6-47b2-81f7-af9bc0a3494e" targetNamespace="http://schemas.microsoft.com/office/2006/metadata/properties" ma:root="true" ma:fieldsID="5280584eb1f0b321168f75751df4141c" ns2:_="" ns3:_="">
    <xsd:import namespace="00c24db5-5074-4b25-8bbb-ebfeed61d2ec"/>
    <xsd:import namespace="a58f9494-b9a6-47b2-81f7-af9bc0a3494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24db5-5074-4b25-8bbb-ebfeed61d2e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8f9494-b9a6-47b2-81f7-af9bc0a3494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DF773-8B5D-493D-8F8A-B0980C33DE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c24db5-5074-4b25-8bbb-ebfeed61d2ec"/>
    <ds:schemaRef ds:uri="a58f9494-b9a6-47b2-81f7-af9bc0a349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3CEA58-AFAE-44B6-B4DC-410C86D4F2BB}">
  <ds:schemaRefs>
    <ds:schemaRef ds:uri="http://schemas.microsoft.com/sharepoint/v3/contenttype/forms"/>
  </ds:schemaRefs>
</ds:datastoreItem>
</file>

<file path=customXml/itemProps3.xml><?xml version="1.0" encoding="utf-8"?>
<ds:datastoreItem xmlns:ds="http://schemas.openxmlformats.org/officeDocument/2006/customXml" ds:itemID="{A55BD80F-2F51-49CB-976D-7B799F8E3773}">
  <ds:schemaRefs>
    <ds:schemaRef ds:uri="http://schemas.microsoft.com/office/2006/metadata/properties"/>
  </ds:schemaRefs>
</ds:datastoreItem>
</file>

<file path=customXml/itemProps4.xml><?xml version="1.0" encoding="utf-8"?>
<ds:datastoreItem xmlns:ds="http://schemas.openxmlformats.org/officeDocument/2006/customXml" ds:itemID="{0DAFE72A-50A0-4C82-A1DA-AAB22E873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OP_01_TM_document_template.dotx</Template>
  <TotalTime>1</TotalTime>
  <Pages>7</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LoRa Radio Evaluation Designs Software Requirements</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LoRa Radio Evaluation Designs Software Requirements</dc:title>
  <dc:subject/>
  <dc:creator>Scott Ammerman</dc:creator>
  <cp:keywords/>
  <cp:lastModifiedBy>Drew Kaisner</cp:lastModifiedBy>
  <cp:revision>2</cp:revision>
  <cp:lastPrinted>2025-01-27T21:46:00Z</cp:lastPrinted>
  <dcterms:created xsi:type="dcterms:W3CDTF">2025-09-23T20:23:00Z</dcterms:created>
  <dcterms:modified xsi:type="dcterms:W3CDTF">2025-09-23T20:23:00Z</dcterms:modified>
  <cp:category>Clemson Senior Design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AE304194-001</vt:lpwstr>
  </property>
  <property fmtid="{D5CDD505-2E9C-101B-9397-08002B2CF9AE}" pid="3" name="Revision">
    <vt:lpwstr>C</vt:lpwstr>
  </property>
  <property fmtid="{D5CDD505-2E9C-101B-9397-08002B2CF9AE}" pid="4" name="Date completed">
    <vt:lpwstr>22 Jun 2023</vt:lpwstr>
  </property>
  <property fmtid="{D5CDD505-2E9C-101B-9397-08002B2CF9AE}" pid="5" name="ContentTypeId">
    <vt:lpwstr>0x010100B1E32F6F37290E45A6AF96C177BCBA63</vt:lpwstr>
  </property>
  <property fmtid="{D5CDD505-2E9C-101B-9397-08002B2CF9AE}" pid="6" name="MSIP_Label_02736c20-5498-4b4f-a78c-11e6c0248834_Enabled">
    <vt:lpwstr>true</vt:lpwstr>
  </property>
  <property fmtid="{D5CDD505-2E9C-101B-9397-08002B2CF9AE}" pid="7" name="MSIP_Label_02736c20-5498-4b4f-a78c-11e6c0248834_SetDate">
    <vt:lpwstr>2023-06-26T14:30:23Z</vt:lpwstr>
  </property>
  <property fmtid="{D5CDD505-2E9C-101B-9397-08002B2CF9AE}" pid="8" name="MSIP_Label_02736c20-5498-4b4f-a78c-11e6c0248834_Method">
    <vt:lpwstr>Standard</vt:lpwstr>
  </property>
  <property fmtid="{D5CDD505-2E9C-101B-9397-08002B2CF9AE}" pid="9" name="MSIP_Label_02736c20-5498-4b4f-a78c-11e6c0248834_Name">
    <vt:lpwstr>Public - No Sensitive Content</vt:lpwstr>
  </property>
  <property fmtid="{D5CDD505-2E9C-101B-9397-08002B2CF9AE}" pid="10" name="MSIP_Label_02736c20-5498-4b4f-a78c-11e6c0248834_SiteId">
    <vt:lpwstr>825eadac-5e35-4ca7-a5df-7aae43ed5741</vt:lpwstr>
  </property>
  <property fmtid="{D5CDD505-2E9C-101B-9397-08002B2CF9AE}" pid="11" name="MSIP_Label_02736c20-5498-4b4f-a78c-11e6c0248834_ActionId">
    <vt:lpwstr>ec49705a-0369-49c1-ae63-ca2014b3db61</vt:lpwstr>
  </property>
  <property fmtid="{D5CDD505-2E9C-101B-9397-08002B2CF9AE}" pid="12" name="MSIP_Label_02736c20-5498-4b4f-a78c-11e6c0248834_ContentBits">
    <vt:lpwstr>0</vt:lpwstr>
  </property>
</Properties>
</file>