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9A4C0" w14:textId="77777777" w:rsidR="009D0BCE" w:rsidRDefault="009D0BCE" w:rsidP="009D0BCE">
      <w:pPr>
        <w:pStyle w:val="Title"/>
      </w:pPr>
    </w:p>
    <w:sdt>
      <w:sdtPr>
        <w:alias w:val="Category"/>
        <w:tag w:val=""/>
        <w:id w:val="1332866949"/>
        <w:placeholder>
          <w:docPart w:val="38CD0470765E4531A9388EBC086EB0C3"/>
        </w:placeholder>
        <w:dataBinding w:prefixMappings="xmlns:ns0='http://purl.org/dc/elements/1.1/' xmlns:ns1='http://schemas.openxmlformats.org/package/2006/metadata/core-properties' " w:xpath="/ns1:coreProperties[1]/ns1:category[1]" w:storeItemID="{6C3C8BC8-F283-45AE-878A-BAB7291924A1}"/>
        <w:text/>
      </w:sdtPr>
      <w:sdtEndPr/>
      <w:sdtContent>
        <w:p w14:paraId="03221D44" w14:textId="5F063C4D" w:rsidR="007F7323" w:rsidRDefault="000023D2" w:rsidP="009D0BCE">
          <w:pPr>
            <w:pStyle w:val="Title"/>
          </w:pPr>
          <w:r>
            <w:t>Clemson Senior Design</w:t>
          </w:r>
        </w:p>
      </w:sdtContent>
    </w:sdt>
    <w:p w14:paraId="4EC96011" w14:textId="77777777" w:rsidR="009D0BCE" w:rsidRDefault="009D0BCE" w:rsidP="009D0BCE">
      <w:pPr>
        <w:pStyle w:val="Title"/>
      </w:pPr>
    </w:p>
    <w:sdt>
      <w:sdtPr>
        <w:alias w:val="Title"/>
        <w:tag w:val=""/>
        <w:id w:val="-1019999048"/>
        <w:placeholder>
          <w:docPart w:val="FE99D8688E8941E4B525516FEC942CFC"/>
        </w:placeholder>
        <w:dataBinding w:prefixMappings="xmlns:ns0='http://purl.org/dc/elements/1.1/' xmlns:ns1='http://schemas.openxmlformats.org/package/2006/metadata/core-properties' " w:xpath="/ns1:coreProperties[1]/ns0:title[1]" w:storeItemID="{6C3C8BC8-F283-45AE-878A-BAB7291924A1}"/>
        <w:text/>
      </w:sdtPr>
      <w:sdtEndPr/>
      <w:sdtContent>
        <w:p w14:paraId="1E774605" w14:textId="20BF9963" w:rsidR="009D0BCE" w:rsidRDefault="00D013BD" w:rsidP="009D0BCE">
          <w:pPr>
            <w:pStyle w:val="Subtitle"/>
          </w:pPr>
          <w:r>
            <w:t>LoRa Car Radio Bring-Up Procedure</w:t>
          </w:r>
        </w:p>
      </w:sdtContent>
    </w:sdt>
    <w:p w14:paraId="60C5F020" w14:textId="5488FDAD" w:rsidR="007D58F2" w:rsidRDefault="00C76EFA" w:rsidP="007D58F2">
      <w:pPr>
        <w:pStyle w:val="SubSubTitle"/>
      </w:pPr>
      <w:fldSimple w:instr=" DOCPROPERTY  &quot;Document number&quot;  \* MERGEFORMAT ">
        <w:r>
          <w:t>AE304196-001</w:t>
        </w:r>
      </w:fldSimple>
    </w:p>
    <w:p w14:paraId="2499F250" w14:textId="0093D21F" w:rsidR="007D58F2" w:rsidRDefault="0006631B" w:rsidP="007D58F2">
      <w:pPr>
        <w:pStyle w:val="SubSubTitle"/>
      </w:pPr>
      <w:r>
        <w:t>Revision</w:t>
      </w:r>
      <w:fldSimple w:instr=" DOCPROPERTY  Revision  \* MERGEFORMAT ">
        <w:r w:rsidR="00C76EFA">
          <w:t xml:space="preserve"> -</w:t>
        </w:r>
      </w:fldSimple>
    </w:p>
    <w:p w14:paraId="40F1B61D" w14:textId="457AF709" w:rsidR="007D58F2" w:rsidRDefault="00C76EFA" w:rsidP="007D58F2">
      <w:pPr>
        <w:pStyle w:val="SubSubTitle"/>
      </w:pPr>
      <w:fldSimple w:instr=" DOCPROPERTY  &quot;Date completed&quot;  \* MERGEFORMAT ">
        <w:r>
          <w:t>26 August 2025</w:t>
        </w:r>
      </w:fldSimple>
    </w:p>
    <w:p w14:paraId="13E44237" w14:textId="77777777" w:rsidR="00853A8C" w:rsidRDefault="00853A8C" w:rsidP="007D58F2">
      <w:pPr>
        <w:pStyle w:val="SubSubTitle"/>
      </w:pPr>
    </w:p>
    <w:p w14:paraId="68369726" w14:textId="0B177786" w:rsidR="00853A8C" w:rsidRDefault="00853A8C" w:rsidP="00853A8C">
      <w:pPr>
        <w:pStyle w:val="CustomerAddress"/>
      </w:pPr>
    </w:p>
    <w:p w14:paraId="27B8E743" w14:textId="77777777" w:rsidR="00D013BD" w:rsidRDefault="00D013BD" w:rsidP="00853A8C">
      <w:pPr>
        <w:pStyle w:val="CustomerAddress"/>
      </w:pPr>
    </w:p>
    <w:p w14:paraId="60D2ED77" w14:textId="77777777" w:rsidR="00D013BD" w:rsidRDefault="00D013BD" w:rsidP="00853A8C">
      <w:pPr>
        <w:pStyle w:val="CustomerAddress"/>
      </w:pPr>
    </w:p>
    <w:p w14:paraId="11518C69" w14:textId="77777777" w:rsidR="00853A8C" w:rsidRDefault="00853A8C" w:rsidP="00853A8C">
      <w:pPr>
        <w:pStyle w:val="PreparedFor"/>
      </w:pPr>
      <w:r>
        <w:t>Prepared By:</w:t>
      </w:r>
    </w:p>
    <w:p w14:paraId="00845870" w14:textId="77777777" w:rsidR="00853A8C" w:rsidRDefault="006A64C0" w:rsidP="00853A8C">
      <w:pPr>
        <w:pStyle w:val="CustomerAddress"/>
      </w:pPr>
      <w:r>
        <w:rPr>
          <w:noProof/>
        </w:rPr>
        <w:drawing>
          <wp:inline distT="0" distB="0" distL="0" distR="0" wp14:anchorId="2E3A85A5" wp14:editId="1625C8FC">
            <wp:extent cx="3448050" cy="575412"/>
            <wp:effectExtent l="0" t="0" r="0" b="0"/>
            <wp:docPr id="1845887979"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87979" name="Picture 1"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13612" cy="586353"/>
                    </a:xfrm>
                    <a:prstGeom prst="rect">
                      <a:avLst/>
                    </a:prstGeom>
                  </pic:spPr>
                </pic:pic>
              </a:graphicData>
            </a:graphic>
          </wp:inline>
        </w:drawing>
      </w:r>
    </w:p>
    <w:p w14:paraId="70416E51" w14:textId="77777777" w:rsidR="00853A8C" w:rsidRPr="00853A8C" w:rsidRDefault="00853A8C" w:rsidP="00853A8C">
      <w:pPr>
        <w:pStyle w:val="CustomerAddress"/>
      </w:pPr>
      <w:r w:rsidRPr="00853A8C">
        <w:t>1775 West Hibiscus Blvd., Suite 200</w:t>
      </w:r>
    </w:p>
    <w:p w14:paraId="19320B05" w14:textId="77777777" w:rsidR="00853A8C" w:rsidRPr="00853A8C" w:rsidRDefault="00853A8C" w:rsidP="00853A8C">
      <w:pPr>
        <w:pStyle w:val="CustomerAddress"/>
      </w:pPr>
      <w:r w:rsidRPr="00853A8C">
        <w:t>Melbourne FL 32901</w:t>
      </w:r>
    </w:p>
    <w:p w14:paraId="2FDD8BEB" w14:textId="77777777" w:rsidR="00853A8C" w:rsidRPr="00853A8C" w:rsidRDefault="00853A8C" w:rsidP="00853A8C">
      <w:pPr>
        <w:pStyle w:val="CustomerAddress"/>
      </w:pPr>
      <w:r w:rsidRPr="00853A8C">
        <w:t>(321) 984-1671</w:t>
      </w:r>
    </w:p>
    <w:p w14:paraId="614D8CB0" w14:textId="77777777" w:rsidR="007D58F2" w:rsidRPr="001E667A" w:rsidRDefault="00853A8C" w:rsidP="00853A8C">
      <w:pPr>
        <w:pStyle w:val="DataRights"/>
        <w:rPr>
          <w:color w:val="C00000"/>
          <w:u w:val="none"/>
        </w:rPr>
      </w:pPr>
      <w:r w:rsidRPr="001E667A">
        <w:rPr>
          <w:color w:val="C00000"/>
          <w:u w:val="none"/>
        </w:rPr>
        <w:t>Applicable Data Rights Statement:</w:t>
      </w:r>
    </w:p>
    <w:p w14:paraId="668F3469" w14:textId="77777777" w:rsidR="00853A8C" w:rsidRDefault="001E667A" w:rsidP="001E667A">
      <w:pPr>
        <w:pStyle w:val="Markings"/>
      </w:pPr>
      <w:r w:rsidRPr="001E667A">
        <w:t>AERONIX PROPRIETARY - COMPETITION SENSITIVE</w:t>
      </w:r>
      <w:r w:rsidR="00853A8C" w:rsidRPr="00BD11CD">
        <w:t>.</w:t>
      </w:r>
    </w:p>
    <w:p w14:paraId="1EDA8347" w14:textId="77777777" w:rsidR="00095D8C" w:rsidRPr="001E667A" w:rsidRDefault="00095D8C" w:rsidP="00CE4E40">
      <w:pPr>
        <w:rPr>
          <w:rFonts w:eastAsiaTheme="majorEastAsia" w:cstheme="majorBidi"/>
          <w:b/>
          <w:iCs/>
          <w:sz w:val="20"/>
        </w:rPr>
        <w:sectPr w:rsidR="00095D8C" w:rsidRPr="001E667A" w:rsidSect="00175F31">
          <w:headerReference w:type="default" r:id="rId12"/>
          <w:footerReference w:type="default" r:id="rId13"/>
          <w:footerReference w:type="first" r:id="rId14"/>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pPr>
    </w:p>
    <w:p w14:paraId="3FEAFA2F" w14:textId="77777777" w:rsidR="00CE4E40" w:rsidRDefault="00A90E0B" w:rsidP="00A90E0B">
      <w:pPr>
        <w:pStyle w:val="PreparedFor"/>
        <w:spacing w:after="240"/>
      </w:pPr>
      <w:r>
        <w:lastRenderedPageBreak/>
        <w:t>Documentation Authorization</w:t>
      </w:r>
    </w:p>
    <w:tbl>
      <w:tblPr>
        <w:tblStyle w:val="TableGrid"/>
        <w:tblW w:w="0" w:type="auto"/>
        <w:tblLook w:val="04A0" w:firstRow="1" w:lastRow="0" w:firstColumn="1" w:lastColumn="0" w:noHBand="0" w:noVBand="1"/>
      </w:tblPr>
      <w:tblGrid>
        <w:gridCol w:w="3223"/>
        <w:gridCol w:w="6127"/>
      </w:tblGrid>
      <w:tr w:rsidR="00A90E0B" w:rsidRPr="00A90E0B" w14:paraId="4B2E9B30" w14:textId="77777777" w:rsidTr="00782CFE">
        <w:tc>
          <w:tcPr>
            <w:tcW w:w="3258" w:type="dxa"/>
            <w:shd w:val="clear" w:color="auto" w:fill="D9D9D9" w:themeFill="background1" w:themeFillShade="D9"/>
          </w:tcPr>
          <w:p w14:paraId="348CAA2D" w14:textId="77777777" w:rsidR="00A90E0B" w:rsidRPr="00A90E0B" w:rsidRDefault="00A90E0B" w:rsidP="00A90E0B">
            <w:pPr>
              <w:rPr>
                <w:sz w:val="28"/>
                <w:szCs w:val="28"/>
              </w:rPr>
            </w:pPr>
            <w:r w:rsidRPr="00A90E0B">
              <w:rPr>
                <w:sz w:val="28"/>
                <w:szCs w:val="28"/>
              </w:rPr>
              <w:t>Review/Approval</w:t>
            </w:r>
          </w:p>
        </w:tc>
        <w:tc>
          <w:tcPr>
            <w:tcW w:w="6318" w:type="dxa"/>
            <w:shd w:val="clear" w:color="auto" w:fill="D9D9D9" w:themeFill="background1" w:themeFillShade="D9"/>
          </w:tcPr>
          <w:p w14:paraId="136956AB" w14:textId="77777777" w:rsidR="00A90E0B" w:rsidRPr="00A90E0B" w:rsidRDefault="00A90E0B" w:rsidP="00A90E0B">
            <w:pPr>
              <w:rPr>
                <w:sz w:val="28"/>
                <w:szCs w:val="28"/>
              </w:rPr>
            </w:pPr>
            <w:r w:rsidRPr="00A90E0B">
              <w:rPr>
                <w:sz w:val="28"/>
                <w:szCs w:val="28"/>
              </w:rPr>
              <w:t>Title Name</w:t>
            </w:r>
          </w:p>
        </w:tc>
      </w:tr>
      <w:tr w:rsidR="00A90E0B" w14:paraId="0318B58C" w14:textId="77777777" w:rsidTr="00215D4F">
        <w:trPr>
          <w:trHeight w:val="576"/>
        </w:trPr>
        <w:tc>
          <w:tcPr>
            <w:tcW w:w="3258" w:type="dxa"/>
            <w:vAlign w:val="center"/>
          </w:tcPr>
          <w:p w14:paraId="56045BB3" w14:textId="77777777" w:rsidR="00A90E0B" w:rsidRDefault="00A90E0B" w:rsidP="00215D4F">
            <w:r>
              <w:t>Originator:</w:t>
            </w:r>
          </w:p>
        </w:tc>
        <w:tc>
          <w:tcPr>
            <w:tcW w:w="6318" w:type="dxa"/>
            <w:vAlign w:val="center"/>
          </w:tcPr>
          <w:p w14:paraId="003EC503" w14:textId="55845497" w:rsidR="00A90E0B" w:rsidRDefault="00C47E8C" w:rsidP="00215D4F">
            <w:r>
              <w:t>D. Kaisner</w:t>
            </w:r>
          </w:p>
        </w:tc>
      </w:tr>
      <w:tr w:rsidR="00A90E0B" w14:paraId="5C99DDA3" w14:textId="77777777" w:rsidTr="00215D4F">
        <w:trPr>
          <w:trHeight w:val="576"/>
        </w:trPr>
        <w:tc>
          <w:tcPr>
            <w:tcW w:w="3258" w:type="dxa"/>
            <w:vAlign w:val="center"/>
          </w:tcPr>
          <w:p w14:paraId="65F96AD7" w14:textId="77777777" w:rsidR="00A90E0B" w:rsidRPr="00A90E0B" w:rsidRDefault="00A90E0B" w:rsidP="00215D4F">
            <w:pPr>
              <w:rPr>
                <w:b/>
              </w:rPr>
            </w:pPr>
            <w:r w:rsidRPr="00A90E0B">
              <w:rPr>
                <w:b/>
              </w:rPr>
              <w:t>Approved By:</w:t>
            </w:r>
          </w:p>
          <w:p w14:paraId="2C849E0D" w14:textId="77777777" w:rsidR="00A90E0B" w:rsidRDefault="00A90E0B" w:rsidP="00215D4F">
            <w:r>
              <w:t>Engineering</w:t>
            </w:r>
          </w:p>
        </w:tc>
        <w:tc>
          <w:tcPr>
            <w:tcW w:w="6318" w:type="dxa"/>
            <w:vAlign w:val="center"/>
          </w:tcPr>
          <w:p w14:paraId="76B0181C" w14:textId="2268A1A8" w:rsidR="00A90E0B" w:rsidRDefault="00AB2617" w:rsidP="00215D4F">
            <w:r>
              <w:t>D. Kaisner</w:t>
            </w:r>
          </w:p>
        </w:tc>
      </w:tr>
      <w:tr w:rsidR="00A90E0B" w14:paraId="3FC6928C" w14:textId="77777777" w:rsidTr="00215D4F">
        <w:trPr>
          <w:trHeight w:val="576"/>
        </w:trPr>
        <w:tc>
          <w:tcPr>
            <w:tcW w:w="3258" w:type="dxa"/>
            <w:vAlign w:val="center"/>
          </w:tcPr>
          <w:p w14:paraId="15D88C9C" w14:textId="77777777" w:rsidR="00A90E0B" w:rsidRPr="00A90E0B" w:rsidRDefault="00A90E0B" w:rsidP="00215D4F">
            <w:pPr>
              <w:rPr>
                <w:b/>
              </w:rPr>
            </w:pPr>
            <w:r w:rsidRPr="00A90E0B">
              <w:rPr>
                <w:b/>
              </w:rPr>
              <w:t>Approved By:</w:t>
            </w:r>
          </w:p>
          <w:p w14:paraId="2F9700B5" w14:textId="77777777" w:rsidR="00A90E0B" w:rsidRDefault="00A90E0B" w:rsidP="00215D4F">
            <w:r>
              <w:t>Quality Assurance</w:t>
            </w:r>
          </w:p>
        </w:tc>
        <w:tc>
          <w:tcPr>
            <w:tcW w:w="6318" w:type="dxa"/>
            <w:vAlign w:val="center"/>
          </w:tcPr>
          <w:p w14:paraId="4F02F6E5" w14:textId="77777777" w:rsidR="00A90E0B" w:rsidRDefault="00716A3E" w:rsidP="00215D4F">
            <w:r>
              <w:t>J. Finn</w:t>
            </w:r>
          </w:p>
        </w:tc>
      </w:tr>
      <w:tr w:rsidR="00A90E0B" w14:paraId="41573E17" w14:textId="77777777" w:rsidTr="00215D4F">
        <w:trPr>
          <w:trHeight w:val="576"/>
        </w:trPr>
        <w:tc>
          <w:tcPr>
            <w:tcW w:w="3258" w:type="dxa"/>
            <w:vAlign w:val="center"/>
          </w:tcPr>
          <w:p w14:paraId="3FF0D927" w14:textId="77777777" w:rsidR="00A90E0B" w:rsidRPr="00A90E0B" w:rsidRDefault="00A90E0B" w:rsidP="00215D4F">
            <w:pPr>
              <w:rPr>
                <w:b/>
              </w:rPr>
            </w:pPr>
            <w:r w:rsidRPr="00A90E0B">
              <w:rPr>
                <w:b/>
              </w:rPr>
              <w:t>Approved By:</w:t>
            </w:r>
          </w:p>
          <w:p w14:paraId="15C79446" w14:textId="77777777" w:rsidR="00A90E0B" w:rsidRDefault="00A90E0B" w:rsidP="00215D4F">
            <w:r>
              <w:t>Configuration Management</w:t>
            </w:r>
          </w:p>
        </w:tc>
        <w:tc>
          <w:tcPr>
            <w:tcW w:w="6318" w:type="dxa"/>
            <w:vAlign w:val="center"/>
          </w:tcPr>
          <w:p w14:paraId="248FF282" w14:textId="77777777" w:rsidR="00A90E0B" w:rsidRDefault="00654E3B" w:rsidP="00AF0C20">
            <w:pPr>
              <w:jc w:val="both"/>
            </w:pPr>
            <w:r>
              <w:rPr>
                <w:noProof/>
              </w:rPr>
              <w:t>D. Franks</w:t>
            </w:r>
          </w:p>
        </w:tc>
      </w:tr>
      <w:tr w:rsidR="00A90E0B" w14:paraId="3F63B2C8" w14:textId="77777777" w:rsidTr="00215D4F">
        <w:trPr>
          <w:trHeight w:val="576"/>
        </w:trPr>
        <w:tc>
          <w:tcPr>
            <w:tcW w:w="3258" w:type="dxa"/>
            <w:vAlign w:val="center"/>
          </w:tcPr>
          <w:p w14:paraId="4AF5E287" w14:textId="77777777" w:rsidR="00A90E0B" w:rsidRPr="00A90E0B" w:rsidRDefault="00A90E0B" w:rsidP="00215D4F">
            <w:pPr>
              <w:rPr>
                <w:b/>
              </w:rPr>
            </w:pPr>
            <w:r w:rsidRPr="00A90E0B">
              <w:rPr>
                <w:b/>
              </w:rPr>
              <w:t>Approved By:</w:t>
            </w:r>
          </w:p>
          <w:p w14:paraId="56003DA4" w14:textId="77777777" w:rsidR="00A90E0B" w:rsidRDefault="00A90E0B" w:rsidP="00215D4F">
            <w:r>
              <w:t>Project Manager</w:t>
            </w:r>
          </w:p>
        </w:tc>
        <w:tc>
          <w:tcPr>
            <w:tcW w:w="6318" w:type="dxa"/>
            <w:vAlign w:val="center"/>
          </w:tcPr>
          <w:p w14:paraId="6249AC4B" w14:textId="00CC66D7" w:rsidR="00A90E0B" w:rsidRDefault="00C47E8C" w:rsidP="00215D4F">
            <w:r>
              <w:t>T. Jandreau</w:t>
            </w:r>
          </w:p>
        </w:tc>
      </w:tr>
    </w:tbl>
    <w:p w14:paraId="6ECE6DF5" w14:textId="77777777" w:rsidR="00A90E0B" w:rsidRDefault="00782CFE" w:rsidP="00782CFE">
      <w:pPr>
        <w:pStyle w:val="PreparedFor"/>
      </w:pPr>
      <w:r>
        <w:t>Document Revision History</w:t>
      </w:r>
    </w:p>
    <w:p w14:paraId="005D3EE7" w14:textId="77777777" w:rsidR="00CE4E40" w:rsidRPr="007D58F2" w:rsidRDefault="00CE4E40" w:rsidP="00853A8C">
      <w:pPr>
        <w:pStyle w:val="Markings"/>
      </w:pPr>
    </w:p>
    <w:tbl>
      <w:tblPr>
        <w:tblStyle w:val="TableGrid"/>
        <w:tblW w:w="0" w:type="auto"/>
        <w:tblLayout w:type="fixed"/>
        <w:tblLook w:val="04A0" w:firstRow="1" w:lastRow="0" w:firstColumn="1" w:lastColumn="0" w:noHBand="0" w:noVBand="1"/>
      </w:tblPr>
      <w:tblGrid>
        <w:gridCol w:w="738"/>
        <w:gridCol w:w="4590"/>
        <w:gridCol w:w="1800"/>
        <w:gridCol w:w="1260"/>
        <w:gridCol w:w="1188"/>
      </w:tblGrid>
      <w:tr w:rsidR="00782CFE" w:rsidRPr="00782CFE" w14:paraId="51E53718" w14:textId="77777777" w:rsidTr="00782CFE">
        <w:tc>
          <w:tcPr>
            <w:tcW w:w="738" w:type="dxa"/>
          </w:tcPr>
          <w:p w14:paraId="1442D0CE" w14:textId="77777777" w:rsidR="00782CFE" w:rsidRPr="00782CFE" w:rsidRDefault="00782CFE" w:rsidP="00782CFE">
            <w:pPr>
              <w:jc w:val="center"/>
              <w:rPr>
                <w:b/>
              </w:rPr>
            </w:pPr>
            <w:r w:rsidRPr="00782CFE">
              <w:rPr>
                <w:b/>
              </w:rPr>
              <w:t>Rev</w:t>
            </w:r>
          </w:p>
        </w:tc>
        <w:tc>
          <w:tcPr>
            <w:tcW w:w="4590" w:type="dxa"/>
          </w:tcPr>
          <w:p w14:paraId="62511ABE" w14:textId="77777777" w:rsidR="00782CFE" w:rsidRPr="00782CFE" w:rsidRDefault="00782CFE" w:rsidP="00782CFE">
            <w:pPr>
              <w:jc w:val="center"/>
              <w:rPr>
                <w:b/>
              </w:rPr>
            </w:pPr>
            <w:r w:rsidRPr="00782CFE">
              <w:rPr>
                <w:b/>
              </w:rPr>
              <w:t>Description of Change</w:t>
            </w:r>
          </w:p>
        </w:tc>
        <w:tc>
          <w:tcPr>
            <w:tcW w:w="1800" w:type="dxa"/>
          </w:tcPr>
          <w:p w14:paraId="5C7BE42A" w14:textId="77777777" w:rsidR="00782CFE" w:rsidRPr="00782CFE" w:rsidRDefault="00782CFE" w:rsidP="00782CFE">
            <w:pPr>
              <w:jc w:val="center"/>
              <w:rPr>
                <w:b/>
              </w:rPr>
            </w:pPr>
            <w:r w:rsidRPr="00782CFE">
              <w:rPr>
                <w:b/>
              </w:rPr>
              <w:t>Changed By</w:t>
            </w:r>
          </w:p>
        </w:tc>
        <w:tc>
          <w:tcPr>
            <w:tcW w:w="1260" w:type="dxa"/>
          </w:tcPr>
          <w:p w14:paraId="17ECF5F4" w14:textId="77777777" w:rsidR="00782CFE" w:rsidRPr="00782CFE" w:rsidRDefault="00782CFE" w:rsidP="00782CFE">
            <w:pPr>
              <w:jc w:val="center"/>
              <w:rPr>
                <w:b/>
              </w:rPr>
            </w:pPr>
            <w:proofErr w:type="spellStart"/>
            <w:r w:rsidRPr="00782CFE">
              <w:rPr>
                <w:b/>
              </w:rPr>
              <w:t>Chg</w:t>
            </w:r>
            <w:proofErr w:type="spellEnd"/>
            <w:r w:rsidRPr="00782CFE">
              <w:rPr>
                <w:b/>
              </w:rPr>
              <w:t>/Rel#</w:t>
            </w:r>
          </w:p>
        </w:tc>
        <w:tc>
          <w:tcPr>
            <w:tcW w:w="1188" w:type="dxa"/>
          </w:tcPr>
          <w:p w14:paraId="78A44B2F" w14:textId="77777777" w:rsidR="00782CFE" w:rsidRPr="00782CFE" w:rsidRDefault="00782CFE" w:rsidP="00782CFE">
            <w:pPr>
              <w:jc w:val="center"/>
              <w:rPr>
                <w:b/>
              </w:rPr>
            </w:pPr>
            <w:r w:rsidRPr="00782CFE">
              <w:rPr>
                <w:b/>
              </w:rPr>
              <w:t>Date</w:t>
            </w:r>
          </w:p>
        </w:tc>
      </w:tr>
      <w:tr w:rsidR="00782CFE" w14:paraId="44607E6F" w14:textId="77777777" w:rsidTr="000161A7">
        <w:tc>
          <w:tcPr>
            <w:tcW w:w="738" w:type="dxa"/>
            <w:vAlign w:val="center"/>
          </w:tcPr>
          <w:p w14:paraId="617F78A5" w14:textId="214EC54E" w:rsidR="00782CFE" w:rsidRDefault="00C47E8C" w:rsidP="000161A7">
            <w:r>
              <w:t>-</w:t>
            </w:r>
          </w:p>
        </w:tc>
        <w:tc>
          <w:tcPr>
            <w:tcW w:w="4590" w:type="dxa"/>
            <w:vAlign w:val="center"/>
          </w:tcPr>
          <w:p w14:paraId="7244457A" w14:textId="00A9F074" w:rsidR="00782CFE" w:rsidRDefault="00C47E8C" w:rsidP="000161A7">
            <w:r>
              <w:t>Initial Release</w:t>
            </w:r>
          </w:p>
        </w:tc>
        <w:tc>
          <w:tcPr>
            <w:tcW w:w="1800" w:type="dxa"/>
            <w:vAlign w:val="center"/>
          </w:tcPr>
          <w:p w14:paraId="402A5CF8" w14:textId="2517E8E8" w:rsidR="00782CFE" w:rsidRDefault="00C47E8C" w:rsidP="000161A7">
            <w:r>
              <w:t>D. Kaisner</w:t>
            </w:r>
          </w:p>
        </w:tc>
        <w:tc>
          <w:tcPr>
            <w:tcW w:w="1260" w:type="dxa"/>
            <w:vAlign w:val="center"/>
          </w:tcPr>
          <w:p w14:paraId="343D757A" w14:textId="77777777" w:rsidR="00782CFE" w:rsidRDefault="00782CFE" w:rsidP="000161A7">
            <w:r>
              <w:t>SP-XXXX</w:t>
            </w:r>
          </w:p>
        </w:tc>
        <w:tc>
          <w:tcPr>
            <w:tcW w:w="1188" w:type="dxa"/>
            <w:vAlign w:val="center"/>
          </w:tcPr>
          <w:p w14:paraId="34D0ABED" w14:textId="0C445298" w:rsidR="00782CFE" w:rsidRDefault="0047649E" w:rsidP="000161A7">
            <w:r>
              <w:t>8/26/25</w:t>
            </w:r>
          </w:p>
        </w:tc>
      </w:tr>
      <w:tr w:rsidR="00782CFE" w14:paraId="05113EC7" w14:textId="77777777" w:rsidTr="000161A7">
        <w:tc>
          <w:tcPr>
            <w:tcW w:w="738" w:type="dxa"/>
            <w:vAlign w:val="center"/>
          </w:tcPr>
          <w:p w14:paraId="44DF5246" w14:textId="77777777" w:rsidR="00782CFE" w:rsidRDefault="00782CFE" w:rsidP="000161A7"/>
        </w:tc>
        <w:tc>
          <w:tcPr>
            <w:tcW w:w="4590" w:type="dxa"/>
            <w:vAlign w:val="center"/>
          </w:tcPr>
          <w:p w14:paraId="46641B20" w14:textId="77777777" w:rsidR="00782CFE" w:rsidRDefault="00782CFE" w:rsidP="000161A7"/>
        </w:tc>
        <w:tc>
          <w:tcPr>
            <w:tcW w:w="1800" w:type="dxa"/>
            <w:vAlign w:val="center"/>
          </w:tcPr>
          <w:p w14:paraId="09717059" w14:textId="77777777" w:rsidR="00782CFE" w:rsidRDefault="00782CFE" w:rsidP="000161A7"/>
        </w:tc>
        <w:tc>
          <w:tcPr>
            <w:tcW w:w="1260" w:type="dxa"/>
            <w:vAlign w:val="center"/>
          </w:tcPr>
          <w:p w14:paraId="5FEFB203" w14:textId="77777777" w:rsidR="00782CFE" w:rsidRDefault="00782CFE" w:rsidP="000161A7"/>
        </w:tc>
        <w:tc>
          <w:tcPr>
            <w:tcW w:w="1188" w:type="dxa"/>
            <w:vAlign w:val="center"/>
          </w:tcPr>
          <w:p w14:paraId="098D1953" w14:textId="77777777" w:rsidR="00782CFE" w:rsidRDefault="00782CFE" w:rsidP="000161A7"/>
        </w:tc>
      </w:tr>
      <w:tr w:rsidR="00782CFE" w14:paraId="34E435E8" w14:textId="77777777" w:rsidTr="000161A7">
        <w:tc>
          <w:tcPr>
            <w:tcW w:w="738" w:type="dxa"/>
            <w:vAlign w:val="center"/>
          </w:tcPr>
          <w:p w14:paraId="01A1FF8F" w14:textId="77777777" w:rsidR="00782CFE" w:rsidRDefault="00782CFE" w:rsidP="000161A7"/>
        </w:tc>
        <w:tc>
          <w:tcPr>
            <w:tcW w:w="4590" w:type="dxa"/>
            <w:vAlign w:val="center"/>
          </w:tcPr>
          <w:p w14:paraId="3ED5CB52" w14:textId="77777777" w:rsidR="00782CFE" w:rsidRDefault="00782CFE" w:rsidP="000161A7"/>
        </w:tc>
        <w:tc>
          <w:tcPr>
            <w:tcW w:w="1800" w:type="dxa"/>
            <w:vAlign w:val="center"/>
          </w:tcPr>
          <w:p w14:paraId="2AE5CF60" w14:textId="77777777" w:rsidR="00782CFE" w:rsidRDefault="00782CFE" w:rsidP="000161A7"/>
        </w:tc>
        <w:tc>
          <w:tcPr>
            <w:tcW w:w="1260" w:type="dxa"/>
            <w:vAlign w:val="center"/>
          </w:tcPr>
          <w:p w14:paraId="4D5158DC" w14:textId="77777777" w:rsidR="00782CFE" w:rsidRDefault="00782CFE" w:rsidP="000161A7"/>
        </w:tc>
        <w:tc>
          <w:tcPr>
            <w:tcW w:w="1188" w:type="dxa"/>
            <w:vAlign w:val="center"/>
          </w:tcPr>
          <w:p w14:paraId="44CAD899" w14:textId="77777777" w:rsidR="00782CFE" w:rsidRDefault="00782CFE" w:rsidP="000161A7"/>
        </w:tc>
      </w:tr>
      <w:tr w:rsidR="00782CFE" w14:paraId="3D75A62D" w14:textId="77777777" w:rsidTr="000161A7">
        <w:tc>
          <w:tcPr>
            <w:tcW w:w="738" w:type="dxa"/>
            <w:vAlign w:val="center"/>
          </w:tcPr>
          <w:p w14:paraId="31F4D455" w14:textId="77777777" w:rsidR="00782CFE" w:rsidRDefault="00782CFE" w:rsidP="000161A7"/>
        </w:tc>
        <w:tc>
          <w:tcPr>
            <w:tcW w:w="4590" w:type="dxa"/>
            <w:vAlign w:val="center"/>
          </w:tcPr>
          <w:p w14:paraId="18828C8F" w14:textId="77777777" w:rsidR="00782CFE" w:rsidRDefault="00782CFE" w:rsidP="000161A7"/>
        </w:tc>
        <w:tc>
          <w:tcPr>
            <w:tcW w:w="1800" w:type="dxa"/>
            <w:vAlign w:val="center"/>
          </w:tcPr>
          <w:p w14:paraId="63570EF5" w14:textId="77777777" w:rsidR="00782CFE" w:rsidRDefault="00782CFE" w:rsidP="000161A7"/>
        </w:tc>
        <w:tc>
          <w:tcPr>
            <w:tcW w:w="1260" w:type="dxa"/>
            <w:vAlign w:val="center"/>
          </w:tcPr>
          <w:p w14:paraId="1DE5B202" w14:textId="77777777" w:rsidR="00782CFE" w:rsidRDefault="00782CFE" w:rsidP="000161A7"/>
        </w:tc>
        <w:tc>
          <w:tcPr>
            <w:tcW w:w="1188" w:type="dxa"/>
            <w:vAlign w:val="center"/>
          </w:tcPr>
          <w:p w14:paraId="0FEACAE0" w14:textId="77777777" w:rsidR="00782CFE" w:rsidRDefault="00782CFE" w:rsidP="000161A7"/>
        </w:tc>
      </w:tr>
    </w:tbl>
    <w:p w14:paraId="6574EC07" w14:textId="77777777" w:rsidR="00782CFE" w:rsidRDefault="00782CFE" w:rsidP="007D58F2"/>
    <w:p w14:paraId="518FC705" w14:textId="77777777" w:rsidR="00782CFE" w:rsidRDefault="00782CFE" w:rsidP="00782CFE">
      <w:r>
        <w:br w:type="page"/>
      </w:r>
    </w:p>
    <w:p w14:paraId="13D2FC09" w14:textId="77777777" w:rsidR="007D58F2" w:rsidRDefault="00782CFE" w:rsidP="00782CFE">
      <w:pPr>
        <w:pStyle w:val="SubSubTitle"/>
      </w:pPr>
      <w:r>
        <w:lastRenderedPageBreak/>
        <w:t>Table of Contents</w:t>
      </w:r>
    </w:p>
    <w:p w14:paraId="0D3D8E4C" w14:textId="023896B7" w:rsidR="00C76EFA" w:rsidRDefault="00654E3B">
      <w:pPr>
        <w:pStyle w:val="TOC1"/>
        <w:tabs>
          <w:tab w:val="left" w:pos="480"/>
        </w:tabs>
        <w:rPr>
          <w:rFonts w:asciiTheme="minorHAnsi" w:hAnsiTheme="minorHAnsi" w:cstheme="minorBidi"/>
          <w:noProof/>
          <w:kern w:val="2"/>
          <w14:ligatures w14:val="standardContextual"/>
        </w:rPr>
      </w:pPr>
      <w:r>
        <w:rPr>
          <w:b/>
          <w:iCs/>
        </w:rPr>
        <w:fldChar w:fldCharType="begin"/>
      </w:r>
      <w:r>
        <w:rPr>
          <w:b/>
          <w:iCs/>
        </w:rPr>
        <w:instrText xml:space="preserve"> TOC \o "1-3" \h \z \t "Heading 9,1,Appendix H2,2,Appendix H3,3" </w:instrText>
      </w:r>
      <w:r>
        <w:rPr>
          <w:b/>
          <w:iCs/>
        </w:rPr>
        <w:fldChar w:fldCharType="separate"/>
      </w:r>
      <w:hyperlink w:anchor="_Toc207893424" w:history="1">
        <w:r w:rsidR="00C76EFA" w:rsidRPr="007C7D7C">
          <w:rPr>
            <w:rStyle w:val="Hyperlink"/>
            <w:noProof/>
          </w:rPr>
          <w:t>1.</w:t>
        </w:r>
        <w:r w:rsidR="00C76EFA">
          <w:rPr>
            <w:rFonts w:asciiTheme="minorHAnsi" w:hAnsiTheme="minorHAnsi" w:cstheme="minorBidi"/>
            <w:noProof/>
            <w:kern w:val="2"/>
            <w14:ligatures w14:val="standardContextual"/>
          </w:rPr>
          <w:tab/>
        </w:r>
        <w:r w:rsidR="00C76EFA" w:rsidRPr="007C7D7C">
          <w:rPr>
            <w:rStyle w:val="Hyperlink"/>
            <w:noProof/>
          </w:rPr>
          <w:t>SCOPE</w:t>
        </w:r>
        <w:r w:rsidR="00C76EFA">
          <w:rPr>
            <w:noProof/>
            <w:webHidden/>
          </w:rPr>
          <w:tab/>
        </w:r>
        <w:r w:rsidR="00C76EFA">
          <w:rPr>
            <w:noProof/>
            <w:webHidden/>
          </w:rPr>
          <w:fldChar w:fldCharType="begin"/>
        </w:r>
        <w:r w:rsidR="00C76EFA">
          <w:rPr>
            <w:noProof/>
            <w:webHidden/>
          </w:rPr>
          <w:instrText xml:space="preserve"> PAGEREF _Toc207893424 \h </w:instrText>
        </w:r>
        <w:r w:rsidR="00C76EFA">
          <w:rPr>
            <w:noProof/>
            <w:webHidden/>
          </w:rPr>
        </w:r>
        <w:r w:rsidR="00C76EFA">
          <w:rPr>
            <w:noProof/>
            <w:webHidden/>
          </w:rPr>
          <w:fldChar w:fldCharType="separate"/>
        </w:r>
        <w:r w:rsidR="00C76EFA">
          <w:rPr>
            <w:noProof/>
            <w:webHidden/>
          </w:rPr>
          <w:t>1</w:t>
        </w:r>
        <w:r w:rsidR="00C76EFA">
          <w:rPr>
            <w:noProof/>
            <w:webHidden/>
          </w:rPr>
          <w:fldChar w:fldCharType="end"/>
        </w:r>
      </w:hyperlink>
    </w:p>
    <w:p w14:paraId="0D88B316" w14:textId="5D4E08E2" w:rsidR="00C76EFA" w:rsidRDefault="00C76EFA">
      <w:pPr>
        <w:pStyle w:val="TOC1"/>
        <w:tabs>
          <w:tab w:val="left" w:pos="480"/>
        </w:tabs>
        <w:rPr>
          <w:rFonts w:asciiTheme="minorHAnsi" w:hAnsiTheme="minorHAnsi" w:cstheme="minorBidi"/>
          <w:noProof/>
          <w:kern w:val="2"/>
          <w14:ligatures w14:val="standardContextual"/>
        </w:rPr>
      </w:pPr>
      <w:hyperlink w:anchor="_Toc207893425" w:history="1">
        <w:r w:rsidRPr="007C7D7C">
          <w:rPr>
            <w:rStyle w:val="Hyperlink"/>
            <w:noProof/>
          </w:rPr>
          <w:t>2.</w:t>
        </w:r>
        <w:r>
          <w:rPr>
            <w:rFonts w:asciiTheme="minorHAnsi" w:hAnsiTheme="minorHAnsi" w:cstheme="minorBidi"/>
            <w:noProof/>
            <w:kern w:val="2"/>
            <w14:ligatures w14:val="standardContextual"/>
          </w:rPr>
          <w:tab/>
        </w:r>
        <w:r w:rsidRPr="007C7D7C">
          <w:rPr>
            <w:rStyle w:val="Hyperlink"/>
            <w:noProof/>
          </w:rPr>
          <w:t>Referenced Documents</w:t>
        </w:r>
        <w:r>
          <w:rPr>
            <w:noProof/>
            <w:webHidden/>
          </w:rPr>
          <w:tab/>
        </w:r>
        <w:r>
          <w:rPr>
            <w:noProof/>
            <w:webHidden/>
          </w:rPr>
          <w:fldChar w:fldCharType="begin"/>
        </w:r>
        <w:r>
          <w:rPr>
            <w:noProof/>
            <w:webHidden/>
          </w:rPr>
          <w:instrText xml:space="preserve"> PAGEREF _Toc207893425 \h </w:instrText>
        </w:r>
        <w:r>
          <w:rPr>
            <w:noProof/>
            <w:webHidden/>
          </w:rPr>
        </w:r>
        <w:r>
          <w:rPr>
            <w:noProof/>
            <w:webHidden/>
          </w:rPr>
          <w:fldChar w:fldCharType="separate"/>
        </w:r>
        <w:r>
          <w:rPr>
            <w:noProof/>
            <w:webHidden/>
          </w:rPr>
          <w:t>1</w:t>
        </w:r>
        <w:r>
          <w:rPr>
            <w:noProof/>
            <w:webHidden/>
          </w:rPr>
          <w:fldChar w:fldCharType="end"/>
        </w:r>
      </w:hyperlink>
    </w:p>
    <w:p w14:paraId="504AFAB2" w14:textId="42207F78" w:rsidR="00C76EFA" w:rsidRDefault="00C76EFA">
      <w:pPr>
        <w:pStyle w:val="TOC1"/>
        <w:tabs>
          <w:tab w:val="left" w:pos="480"/>
        </w:tabs>
        <w:rPr>
          <w:rFonts w:asciiTheme="minorHAnsi" w:hAnsiTheme="minorHAnsi" w:cstheme="minorBidi"/>
          <w:noProof/>
          <w:kern w:val="2"/>
          <w14:ligatures w14:val="standardContextual"/>
        </w:rPr>
      </w:pPr>
      <w:hyperlink w:anchor="_Toc207893426" w:history="1">
        <w:r w:rsidRPr="007C7D7C">
          <w:rPr>
            <w:rStyle w:val="Hyperlink"/>
            <w:noProof/>
          </w:rPr>
          <w:t>3.</w:t>
        </w:r>
        <w:r>
          <w:rPr>
            <w:rFonts w:asciiTheme="minorHAnsi" w:hAnsiTheme="minorHAnsi" w:cstheme="minorBidi"/>
            <w:noProof/>
            <w:kern w:val="2"/>
            <w14:ligatures w14:val="standardContextual"/>
          </w:rPr>
          <w:tab/>
        </w:r>
        <w:r w:rsidRPr="007C7D7C">
          <w:rPr>
            <w:rStyle w:val="Hyperlink"/>
            <w:noProof/>
          </w:rPr>
          <w:t>Test Execution and Recording</w:t>
        </w:r>
        <w:r>
          <w:rPr>
            <w:noProof/>
            <w:webHidden/>
          </w:rPr>
          <w:tab/>
        </w:r>
        <w:r>
          <w:rPr>
            <w:noProof/>
            <w:webHidden/>
          </w:rPr>
          <w:fldChar w:fldCharType="begin"/>
        </w:r>
        <w:r>
          <w:rPr>
            <w:noProof/>
            <w:webHidden/>
          </w:rPr>
          <w:instrText xml:space="preserve"> PAGEREF _Toc207893426 \h </w:instrText>
        </w:r>
        <w:r>
          <w:rPr>
            <w:noProof/>
            <w:webHidden/>
          </w:rPr>
        </w:r>
        <w:r>
          <w:rPr>
            <w:noProof/>
            <w:webHidden/>
          </w:rPr>
          <w:fldChar w:fldCharType="separate"/>
        </w:r>
        <w:r>
          <w:rPr>
            <w:noProof/>
            <w:webHidden/>
          </w:rPr>
          <w:t>1</w:t>
        </w:r>
        <w:r>
          <w:rPr>
            <w:noProof/>
            <w:webHidden/>
          </w:rPr>
          <w:fldChar w:fldCharType="end"/>
        </w:r>
      </w:hyperlink>
    </w:p>
    <w:p w14:paraId="67805398" w14:textId="359410B6" w:rsidR="00C76EFA" w:rsidRDefault="00C76EFA">
      <w:pPr>
        <w:pStyle w:val="TOC2"/>
        <w:tabs>
          <w:tab w:val="left" w:pos="960"/>
          <w:tab w:val="right" w:leader="dot" w:pos="9350"/>
        </w:tabs>
        <w:rPr>
          <w:rFonts w:asciiTheme="minorHAnsi" w:hAnsiTheme="minorHAnsi" w:cstheme="minorBidi"/>
          <w:noProof/>
          <w:kern w:val="2"/>
          <w14:ligatures w14:val="standardContextual"/>
        </w:rPr>
      </w:pPr>
      <w:hyperlink w:anchor="_Toc207893427" w:history="1">
        <w:r w:rsidRPr="007C7D7C">
          <w:rPr>
            <w:rStyle w:val="Hyperlink"/>
            <w:noProof/>
            <w14:scene3d>
              <w14:camera w14:prst="orthographicFront"/>
              <w14:lightRig w14:rig="threePt" w14:dir="t">
                <w14:rot w14:lat="0" w14:lon="0" w14:rev="0"/>
              </w14:lightRig>
            </w14:scene3d>
          </w:rPr>
          <w:t>3.1.</w:t>
        </w:r>
        <w:r>
          <w:rPr>
            <w:rFonts w:asciiTheme="minorHAnsi" w:hAnsiTheme="minorHAnsi" w:cstheme="minorBidi"/>
            <w:noProof/>
            <w:kern w:val="2"/>
            <w14:ligatures w14:val="standardContextual"/>
          </w:rPr>
          <w:tab/>
        </w:r>
        <w:r w:rsidRPr="007C7D7C">
          <w:rPr>
            <w:rStyle w:val="Hyperlink"/>
            <w:noProof/>
          </w:rPr>
          <w:t>Datasheet Reporting</w:t>
        </w:r>
        <w:r>
          <w:rPr>
            <w:noProof/>
            <w:webHidden/>
          </w:rPr>
          <w:tab/>
        </w:r>
        <w:r>
          <w:rPr>
            <w:noProof/>
            <w:webHidden/>
          </w:rPr>
          <w:fldChar w:fldCharType="begin"/>
        </w:r>
        <w:r>
          <w:rPr>
            <w:noProof/>
            <w:webHidden/>
          </w:rPr>
          <w:instrText xml:space="preserve"> PAGEREF _Toc207893427 \h </w:instrText>
        </w:r>
        <w:r>
          <w:rPr>
            <w:noProof/>
            <w:webHidden/>
          </w:rPr>
        </w:r>
        <w:r>
          <w:rPr>
            <w:noProof/>
            <w:webHidden/>
          </w:rPr>
          <w:fldChar w:fldCharType="separate"/>
        </w:r>
        <w:r>
          <w:rPr>
            <w:noProof/>
            <w:webHidden/>
          </w:rPr>
          <w:t>1</w:t>
        </w:r>
        <w:r>
          <w:rPr>
            <w:noProof/>
            <w:webHidden/>
          </w:rPr>
          <w:fldChar w:fldCharType="end"/>
        </w:r>
      </w:hyperlink>
    </w:p>
    <w:p w14:paraId="4113D6F8" w14:textId="3A8CC86C" w:rsidR="00C76EFA" w:rsidRDefault="00C76EFA">
      <w:pPr>
        <w:pStyle w:val="TOC2"/>
        <w:tabs>
          <w:tab w:val="left" w:pos="960"/>
          <w:tab w:val="right" w:leader="dot" w:pos="9350"/>
        </w:tabs>
        <w:rPr>
          <w:rFonts w:asciiTheme="minorHAnsi" w:hAnsiTheme="minorHAnsi" w:cstheme="minorBidi"/>
          <w:noProof/>
          <w:kern w:val="2"/>
          <w14:ligatures w14:val="standardContextual"/>
        </w:rPr>
      </w:pPr>
      <w:hyperlink w:anchor="_Toc207893428" w:history="1">
        <w:r w:rsidRPr="007C7D7C">
          <w:rPr>
            <w:rStyle w:val="Hyperlink"/>
            <w:noProof/>
            <w14:scene3d>
              <w14:camera w14:prst="orthographicFront"/>
              <w14:lightRig w14:rig="threePt" w14:dir="t">
                <w14:rot w14:lat="0" w14:lon="0" w14:rev="0"/>
              </w14:lightRig>
            </w14:scene3d>
          </w:rPr>
          <w:t>3.2.</w:t>
        </w:r>
        <w:r>
          <w:rPr>
            <w:rFonts w:asciiTheme="minorHAnsi" w:hAnsiTheme="minorHAnsi" w:cstheme="minorBidi"/>
            <w:noProof/>
            <w:kern w:val="2"/>
            <w14:ligatures w14:val="standardContextual"/>
          </w:rPr>
          <w:tab/>
        </w:r>
        <w:r w:rsidRPr="007C7D7C">
          <w:rPr>
            <w:rStyle w:val="Hyperlink"/>
            <w:noProof/>
          </w:rPr>
          <w:t>Test Equipment</w:t>
        </w:r>
        <w:r>
          <w:rPr>
            <w:noProof/>
            <w:webHidden/>
          </w:rPr>
          <w:tab/>
        </w:r>
        <w:r>
          <w:rPr>
            <w:noProof/>
            <w:webHidden/>
          </w:rPr>
          <w:fldChar w:fldCharType="begin"/>
        </w:r>
        <w:r>
          <w:rPr>
            <w:noProof/>
            <w:webHidden/>
          </w:rPr>
          <w:instrText xml:space="preserve"> PAGEREF _Toc207893428 \h </w:instrText>
        </w:r>
        <w:r>
          <w:rPr>
            <w:noProof/>
            <w:webHidden/>
          </w:rPr>
        </w:r>
        <w:r>
          <w:rPr>
            <w:noProof/>
            <w:webHidden/>
          </w:rPr>
          <w:fldChar w:fldCharType="separate"/>
        </w:r>
        <w:r>
          <w:rPr>
            <w:noProof/>
            <w:webHidden/>
          </w:rPr>
          <w:t>1</w:t>
        </w:r>
        <w:r>
          <w:rPr>
            <w:noProof/>
            <w:webHidden/>
          </w:rPr>
          <w:fldChar w:fldCharType="end"/>
        </w:r>
      </w:hyperlink>
    </w:p>
    <w:p w14:paraId="312ABF63" w14:textId="6508ED3A" w:rsidR="00C76EFA" w:rsidRDefault="00C76EFA">
      <w:pPr>
        <w:pStyle w:val="TOC1"/>
        <w:tabs>
          <w:tab w:val="left" w:pos="480"/>
        </w:tabs>
        <w:rPr>
          <w:rFonts w:asciiTheme="minorHAnsi" w:hAnsiTheme="minorHAnsi" w:cstheme="minorBidi"/>
          <w:noProof/>
          <w:kern w:val="2"/>
          <w14:ligatures w14:val="standardContextual"/>
        </w:rPr>
      </w:pPr>
      <w:hyperlink w:anchor="_Toc207893429" w:history="1">
        <w:r w:rsidRPr="007C7D7C">
          <w:rPr>
            <w:rStyle w:val="Hyperlink"/>
            <w:noProof/>
          </w:rPr>
          <w:t>4.</w:t>
        </w:r>
        <w:r>
          <w:rPr>
            <w:rFonts w:asciiTheme="minorHAnsi" w:hAnsiTheme="minorHAnsi" w:cstheme="minorBidi"/>
            <w:noProof/>
            <w:kern w:val="2"/>
            <w14:ligatures w14:val="standardContextual"/>
          </w:rPr>
          <w:tab/>
        </w:r>
        <w:r w:rsidRPr="007C7D7C">
          <w:rPr>
            <w:rStyle w:val="Hyperlink"/>
            <w:noProof/>
          </w:rPr>
          <w:t>Procedure</w:t>
        </w:r>
        <w:r>
          <w:rPr>
            <w:noProof/>
            <w:webHidden/>
          </w:rPr>
          <w:tab/>
        </w:r>
        <w:r>
          <w:rPr>
            <w:noProof/>
            <w:webHidden/>
          </w:rPr>
          <w:fldChar w:fldCharType="begin"/>
        </w:r>
        <w:r>
          <w:rPr>
            <w:noProof/>
            <w:webHidden/>
          </w:rPr>
          <w:instrText xml:space="preserve"> PAGEREF _Toc207893429 \h </w:instrText>
        </w:r>
        <w:r>
          <w:rPr>
            <w:noProof/>
            <w:webHidden/>
          </w:rPr>
        </w:r>
        <w:r>
          <w:rPr>
            <w:noProof/>
            <w:webHidden/>
          </w:rPr>
          <w:fldChar w:fldCharType="separate"/>
        </w:r>
        <w:r>
          <w:rPr>
            <w:noProof/>
            <w:webHidden/>
          </w:rPr>
          <w:t>2</w:t>
        </w:r>
        <w:r>
          <w:rPr>
            <w:noProof/>
            <w:webHidden/>
          </w:rPr>
          <w:fldChar w:fldCharType="end"/>
        </w:r>
      </w:hyperlink>
    </w:p>
    <w:p w14:paraId="4FFD03E4" w14:textId="64BE9931" w:rsidR="00C76EFA" w:rsidRDefault="00C76EFA">
      <w:pPr>
        <w:pStyle w:val="TOC2"/>
        <w:tabs>
          <w:tab w:val="left" w:pos="960"/>
          <w:tab w:val="right" w:leader="dot" w:pos="9350"/>
        </w:tabs>
        <w:rPr>
          <w:rFonts w:asciiTheme="minorHAnsi" w:hAnsiTheme="minorHAnsi" w:cstheme="minorBidi"/>
          <w:noProof/>
          <w:kern w:val="2"/>
          <w14:ligatures w14:val="standardContextual"/>
        </w:rPr>
      </w:pPr>
      <w:hyperlink w:anchor="_Toc207893430" w:history="1">
        <w:r w:rsidRPr="007C7D7C">
          <w:rPr>
            <w:rStyle w:val="Hyperlink"/>
            <w:noProof/>
            <w14:scene3d>
              <w14:camera w14:prst="orthographicFront"/>
              <w14:lightRig w14:rig="threePt" w14:dir="t">
                <w14:rot w14:lat="0" w14:lon="0" w14:rev="0"/>
              </w14:lightRig>
            </w14:scene3d>
          </w:rPr>
          <w:t>4.1.</w:t>
        </w:r>
        <w:r>
          <w:rPr>
            <w:rFonts w:asciiTheme="minorHAnsi" w:hAnsiTheme="minorHAnsi" w:cstheme="minorBidi"/>
            <w:noProof/>
            <w:kern w:val="2"/>
            <w14:ligatures w14:val="standardContextual"/>
          </w:rPr>
          <w:tab/>
        </w:r>
        <w:r w:rsidRPr="007C7D7C">
          <w:rPr>
            <w:rStyle w:val="Hyperlink"/>
            <w:noProof/>
          </w:rPr>
          <w:t>Visual Inspection</w:t>
        </w:r>
        <w:r>
          <w:rPr>
            <w:noProof/>
            <w:webHidden/>
          </w:rPr>
          <w:tab/>
        </w:r>
        <w:r>
          <w:rPr>
            <w:noProof/>
            <w:webHidden/>
          </w:rPr>
          <w:fldChar w:fldCharType="begin"/>
        </w:r>
        <w:r>
          <w:rPr>
            <w:noProof/>
            <w:webHidden/>
          </w:rPr>
          <w:instrText xml:space="preserve"> PAGEREF _Toc207893430 \h </w:instrText>
        </w:r>
        <w:r>
          <w:rPr>
            <w:noProof/>
            <w:webHidden/>
          </w:rPr>
        </w:r>
        <w:r>
          <w:rPr>
            <w:noProof/>
            <w:webHidden/>
          </w:rPr>
          <w:fldChar w:fldCharType="separate"/>
        </w:r>
        <w:r>
          <w:rPr>
            <w:noProof/>
            <w:webHidden/>
          </w:rPr>
          <w:t>2</w:t>
        </w:r>
        <w:r>
          <w:rPr>
            <w:noProof/>
            <w:webHidden/>
          </w:rPr>
          <w:fldChar w:fldCharType="end"/>
        </w:r>
      </w:hyperlink>
    </w:p>
    <w:p w14:paraId="388B343F" w14:textId="6A05C01C" w:rsidR="00C76EFA" w:rsidRDefault="00C76EFA">
      <w:pPr>
        <w:pStyle w:val="TOC2"/>
        <w:tabs>
          <w:tab w:val="left" w:pos="960"/>
          <w:tab w:val="right" w:leader="dot" w:pos="9350"/>
        </w:tabs>
        <w:rPr>
          <w:rFonts w:asciiTheme="minorHAnsi" w:hAnsiTheme="minorHAnsi" w:cstheme="minorBidi"/>
          <w:noProof/>
          <w:kern w:val="2"/>
          <w14:ligatures w14:val="standardContextual"/>
        </w:rPr>
      </w:pPr>
      <w:hyperlink w:anchor="_Toc207893431" w:history="1">
        <w:r w:rsidRPr="007C7D7C">
          <w:rPr>
            <w:rStyle w:val="Hyperlink"/>
            <w:noProof/>
            <w14:scene3d>
              <w14:camera w14:prst="orthographicFront"/>
              <w14:lightRig w14:rig="threePt" w14:dir="t">
                <w14:rot w14:lat="0" w14:lon="0" w14:rev="0"/>
              </w14:lightRig>
            </w14:scene3d>
          </w:rPr>
          <w:t>4.2.</w:t>
        </w:r>
        <w:r>
          <w:rPr>
            <w:rFonts w:asciiTheme="minorHAnsi" w:hAnsiTheme="minorHAnsi" w:cstheme="minorBidi"/>
            <w:noProof/>
            <w:kern w:val="2"/>
            <w14:ligatures w14:val="standardContextual"/>
          </w:rPr>
          <w:tab/>
        </w:r>
        <w:r w:rsidRPr="007C7D7C">
          <w:rPr>
            <w:rStyle w:val="Hyperlink"/>
            <w:noProof/>
          </w:rPr>
          <w:t>Voltage Rail Checks</w:t>
        </w:r>
        <w:r>
          <w:rPr>
            <w:noProof/>
            <w:webHidden/>
          </w:rPr>
          <w:tab/>
        </w:r>
        <w:r>
          <w:rPr>
            <w:noProof/>
            <w:webHidden/>
          </w:rPr>
          <w:fldChar w:fldCharType="begin"/>
        </w:r>
        <w:r>
          <w:rPr>
            <w:noProof/>
            <w:webHidden/>
          </w:rPr>
          <w:instrText xml:space="preserve"> PAGEREF _Toc207893431 \h </w:instrText>
        </w:r>
        <w:r>
          <w:rPr>
            <w:noProof/>
            <w:webHidden/>
          </w:rPr>
        </w:r>
        <w:r>
          <w:rPr>
            <w:noProof/>
            <w:webHidden/>
          </w:rPr>
          <w:fldChar w:fldCharType="separate"/>
        </w:r>
        <w:r>
          <w:rPr>
            <w:noProof/>
            <w:webHidden/>
          </w:rPr>
          <w:t>3</w:t>
        </w:r>
        <w:r>
          <w:rPr>
            <w:noProof/>
            <w:webHidden/>
          </w:rPr>
          <w:fldChar w:fldCharType="end"/>
        </w:r>
      </w:hyperlink>
    </w:p>
    <w:p w14:paraId="4F601660" w14:textId="35D45A8E" w:rsidR="00C76EFA" w:rsidRDefault="00C76EFA">
      <w:pPr>
        <w:pStyle w:val="TOC2"/>
        <w:tabs>
          <w:tab w:val="left" w:pos="960"/>
          <w:tab w:val="right" w:leader="dot" w:pos="9350"/>
        </w:tabs>
        <w:rPr>
          <w:rFonts w:asciiTheme="minorHAnsi" w:hAnsiTheme="minorHAnsi" w:cstheme="minorBidi"/>
          <w:noProof/>
          <w:kern w:val="2"/>
          <w14:ligatures w14:val="standardContextual"/>
        </w:rPr>
      </w:pPr>
      <w:hyperlink w:anchor="_Toc207893432" w:history="1">
        <w:r w:rsidRPr="007C7D7C">
          <w:rPr>
            <w:rStyle w:val="Hyperlink"/>
            <w:noProof/>
            <w14:scene3d>
              <w14:camera w14:prst="orthographicFront"/>
              <w14:lightRig w14:rig="threePt" w14:dir="t">
                <w14:rot w14:lat="0" w14:lon="0" w14:rev="0"/>
              </w14:lightRig>
            </w14:scene3d>
          </w:rPr>
          <w:t>4.3.</w:t>
        </w:r>
        <w:r>
          <w:rPr>
            <w:rFonts w:asciiTheme="minorHAnsi" w:hAnsiTheme="minorHAnsi" w:cstheme="minorBidi"/>
            <w:noProof/>
            <w:kern w:val="2"/>
            <w14:ligatures w14:val="standardContextual"/>
          </w:rPr>
          <w:tab/>
        </w:r>
        <w:r w:rsidRPr="007C7D7C">
          <w:rPr>
            <w:rStyle w:val="Hyperlink"/>
            <w:noProof/>
          </w:rPr>
          <w:t>Firmware Programming</w:t>
        </w:r>
        <w:r>
          <w:rPr>
            <w:noProof/>
            <w:webHidden/>
          </w:rPr>
          <w:tab/>
        </w:r>
        <w:r>
          <w:rPr>
            <w:noProof/>
            <w:webHidden/>
          </w:rPr>
          <w:fldChar w:fldCharType="begin"/>
        </w:r>
        <w:r>
          <w:rPr>
            <w:noProof/>
            <w:webHidden/>
          </w:rPr>
          <w:instrText xml:space="preserve"> PAGEREF _Toc207893432 \h </w:instrText>
        </w:r>
        <w:r>
          <w:rPr>
            <w:noProof/>
            <w:webHidden/>
          </w:rPr>
        </w:r>
        <w:r>
          <w:rPr>
            <w:noProof/>
            <w:webHidden/>
          </w:rPr>
          <w:fldChar w:fldCharType="separate"/>
        </w:r>
        <w:r>
          <w:rPr>
            <w:noProof/>
            <w:webHidden/>
          </w:rPr>
          <w:t>5</w:t>
        </w:r>
        <w:r>
          <w:rPr>
            <w:noProof/>
            <w:webHidden/>
          </w:rPr>
          <w:fldChar w:fldCharType="end"/>
        </w:r>
      </w:hyperlink>
    </w:p>
    <w:p w14:paraId="34473146" w14:textId="36A45922" w:rsidR="00C76EFA" w:rsidRDefault="00C76EFA">
      <w:pPr>
        <w:pStyle w:val="TOC2"/>
        <w:tabs>
          <w:tab w:val="left" w:pos="960"/>
          <w:tab w:val="right" w:leader="dot" w:pos="9350"/>
        </w:tabs>
        <w:rPr>
          <w:rFonts w:asciiTheme="minorHAnsi" w:hAnsiTheme="minorHAnsi" w:cstheme="minorBidi"/>
          <w:noProof/>
          <w:kern w:val="2"/>
          <w14:ligatures w14:val="standardContextual"/>
        </w:rPr>
      </w:pPr>
      <w:hyperlink w:anchor="_Toc207893433" w:history="1">
        <w:r w:rsidRPr="007C7D7C">
          <w:rPr>
            <w:rStyle w:val="Hyperlink"/>
            <w:noProof/>
            <w14:scene3d>
              <w14:camera w14:prst="orthographicFront"/>
              <w14:lightRig w14:rig="threePt" w14:dir="t">
                <w14:rot w14:lat="0" w14:lon="0" w14:rev="0"/>
              </w14:lightRig>
            </w14:scene3d>
          </w:rPr>
          <w:t>4.4.</w:t>
        </w:r>
        <w:r>
          <w:rPr>
            <w:rFonts w:asciiTheme="minorHAnsi" w:hAnsiTheme="minorHAnsi" w:cstheme="minorBidi"/>
            <w:noProof/>
            <w:kern w:val="2"/>
            <w14:ligatures w14:val="standardContextual"/>
          </w:rPr>
          <w:tab/>
        </w:r>
        <w:r w:rsidRPr="007C7D7C">
          <w:rPr>
            <w:rStyle w:val="Hyperlink"/>
            <w:noProof/>
          </w:rPr>
          <w:t>Functional Test</w:t>
        </w:r>
        <w:r>
          <w:rPr>
            <w:noProof/>
            <w:webHidden/>
          </w:rPr>
          <w:tab/>
        </w:r>
        <w:r>
          <w:rPr>
            <w:noProof/>
            <w:webHidden/>
          </w:rPr>
          <w:fldChar w:fldCharType="begin"/>
        </w:r>
        <w:r>
          <w:rPr>
            <w:noProof/>
            <w:webHidden/>
          </w:rPr>
          <w:instrText xml:space="preserve"> PAGEREF _Toc207893433 \h </w:instrText>
        </w:r>
        <w:r>
          <w:rPr>
            <w:noProof/>
            <w:webHidden/>
          </w:rPr>
        </w:r>
        <w:r>
          <w:rPr>
            <w:noProof/>
            <w:webHidden/>
          </w:rPr>
          <w:fldChar w:fldCharType="separate"/>
        </w:r>
        <w:r>
          <w:rPr>
            <w:noProof/>
            <w:webHidden/>
          </w:rPr>
          <w:t>5</w:t>
        </w:r>
        <w:r>
          <w:rPr>
            <w:noProof/>
            <w:webHidden/>
          </w:rPr>
          <w:fldChar w:fldCharType="end"/>
        </w:r>
      </w:hyperlink>
    </w:p>
    <w:p w14:paraId="2A3A2073" w14:textId="3E5533B2" w:rsidR="00C76EFA" w:rsidRDefault="00C76EFA">
      <w:pPr>
        <w:pStyle w:val="TOC1"/>
        <w:tabs>
          <w:tab w:val="left" w:pos="1680"/>
        </w:tabs>
        <w:rPr>
          <w:rFonts w:asciiTheme="minorHAnsi" w:hAnsiTheme="minorHAnsi" w:cstheme="minorBidi"/>
          <w:noProof/>
          <w:kern w:val="2"/>
          <w14:ligatures w14:val="standardContextual"/>
        </w:rPr>
      </w:pPr>
      <w:hyperlink w:anchor="_Toc207893434" w:history="1">
        <w:r w:rsidRPr="007C7D7C">
          <w:rPr>
            <w:rStyle w:val="Hyperlink"/>
            <w:noProof/>
          </w:rPr>
          <w:t>Appendix A</w:t>
        </w:r>
        <w:r>
          <w:rPr>
            <w:rFonts w:asciiTheme="minorHAnsi" w:hAnsiTheme="minorHAnsi" w:cstheme="minorBidi"/>
            <w:noProof/>
            <w:kern w:val="2"/>
            <w14:ligatures w14:val="standardContextual"/>
          </w:rPr>
          <w:tab/>
        </w:r>
        <w:r w:rsidRPr="007C7D7C">
          <w:rPr>
            <w:rStyle w:val="Hyperlink"/>
            <w:noProof/>
          </w:rPr>
          <w:t>Test Datasheet</w:t>
        </w:r>
        <w:r>
          <w:rPr>
            <w:noProof/>
            <w:webHidden/>
          </w:rPr>
          <w:tab/>
        </w:r>
        <w:r>
          <w:rPr>
            <w:noProof/>
            <w:webHidden/>
          </w:rPr>
          <w:fldChar w:fldCharType="begin"/>
        </w:r>
        <w:r>
          <w:rPr>
            <w:noProof/>
            <w:webHidden/>
          </w:rPr>
          <w:instrText xml:space="preserve"> PAGEREF _Toc207893434 \h </w:instrText>
        </w:r>
        <w:r>
          <w:rPr>
            <w:noProof/>
            <w:webHidden/>
          </w:rPr>
        </w:r>
        <w:r>
          <w:rPr>
            <w:noProof/>
            <w:webHidden/>
          </w:rPr>
          <w:fldChar w:fldCharType="separate"/>
        </w:r>
        <w:r>
          <w:rPr>
            <w:noProof/>
            <w:webHidden/>
          </w:rPr>
          <w:t>A-1</w:t>
        </w:r>
        <w:r>
          <w:rPr>
            <w:noProof/>
            <w:webHidden/>
          </w:rPr>
          <w:fldChar w:fldCharType="end"/>
        </w:r>
      </w:hyperlink>
    </w:p>
    <w:p w14:paraId="00F4EF0A" w14:textId="12FBA356" w:rsidR="00A36305" w:rsidRDefault="00654E3B" w:rsidP="00A36305">
      <w:pPr>
        <w:pStyle w:val="SubSubTitle"/>
      </w:pPr>
      <w:r>
        <w:rPr>
          <w:rFonts w:eastAsiaTheme="minorEastAsia" w:cs="Arial"/>
          <w:b w:val="0"/>
          <w:iCs w:val="0"/>
          <w:spacing w:val="0"/>
          <w:sz w:val="24"/>
        </w:rPr>
        <w:fldChar w:fldCharType="end"/>
      </w:r>
      <w:r w:rsidR="00A36305" w:rsidRPr="00A36305">
        <w:t xml:space="preserve"> </w:t>
      </w:r>
      <w:r w:rsidR="00A36305">
        <w:t>Table of Tables</w:t>
      </w:r>
    </w:p>
    <w:p w14:paraId="7560F4EA" w14:textId="071575E1" w:rsidR="00C76EFA" w:rsidRDefault="00A36305">
      <w:pPr>
        <w:pStyle w:val="TableofFigures"/>
        <w:tabs>
          <w:tab w:val="right" w:leader="dot" w:pos="9350"/>
        </w:tabs>
        <w:rPr>
          <w:rFonts w:asciiTheme="minorHAnsi" w:hAnsiTheme="minorHAnsi" w:cstheme="minorBidi"/>
          <w:noProof/>
          <w:kern w:val="2"/>
          <w14:ligatures w14:val="standardContextual"/>
        </w:rPr>
      </w:pPr>
      <w:r>
        <w:fldChar w:fldCharType="begin"/>
      </w:r>
      <w:r>
        <w:instrText xml:space="preserve"> TOC \h \z \c "Table" </w:instrText>
      </w:r>
      <w:r>
        <w:fldChar w:fldCharType="separate"/>
      </w:r>
      <w:hyperlink w:anchor="_Toc207893435" w:history="1">
        <w:r w:rsidR="00C76EFA" w:rsidRPr="00FD0ADA">
          <w:rPr>
            <w:rStyle w:val="Hyperlink"/>
            <w:noProof/>
          </w:rPr>
          <w:t>Table 2</w:t>
        </w:r>
        <w:r w:rsidR="00C76EFA" w:rsidRPr="00FD0ADA">
          <w:rPr>
            <w:rStyle w:val="Hyperlink"/>
            <w:noProof/>
          </w:rPr>
          <w:noBreakHyphen/>
          <w:t>1 Reference Documents</w:t>
        </w:r>
        <w:r w:rsidR="00C76EFA">
          <w:rPr>
            <w:noProof/>
            <w:webHidden/>
          </w:rPr>
          <w:tab/>
        </w:r>
        <w:r w:rsidR="00C76EFA">
          <w:rPr>
            <w:noProof/>
            <w:webHidden/>
          </w:rPr>
          <w:fldChar w:fldCharType="begin"/>
        </w:r>
        <w:r w:rsidR="00C76EFA">
          <w:rPr>
            <w:noProof/>
            <w:webHidden/>
          </w:rPr>
          <w:instrText xml:space="preserve"> PAGEREF _Toc207893435 \h </w:instrText>
        </w:r>
        <w:r w:rsidR="00C76EFA">
          <w:rPr>
            <w:noProof/>
            <w:webHidden/>
          </w:rPr>
        </w:r>
        <w:r w:rsidR="00C76EFA">
          <w:rPr>
            <w:noProof/>
            <w:webHidden/>
          </w:rPr>
          <w:fldChar w:fldCharType="separate"/>
        </w:r>
        <w:r w:rsidR="00C76EFA">
          <w:rPr>
            <w:noProof/>
            <w:webHidden/>
          </w:rPr>
          <w:t>1</w:t>
        </w:r>
        <w:r w:rsidR="00C76EFA">
          <w:rPr>
            <w:noProof/>
            <w:webHidden/>
          </w:rPr>
          <w:fldChar w:fldCharType="end"/>
        </w:r>
      </w:hyperlink>
    </w:p>
    <w:p w14:paraId="23A0A5DA" w14:textId="1008376D" w:rsidR="00C76EFA" w:rsidRDefault="00C76EFA">
      <w:pPr>
        <w:pStyle w:val="TableofFigures"/>
        <w:tabs>
          <w:tab w:val="right" w:leader="dot" w:pos="9350"/>
        </w:tabs>
        <w:rPr>
          <w:rFonts w:asciiTheme="minorHAnsi" w:hAnsiTheme="minorHAnsi" w:cstheme="minorBidi"/>
          <w:noProof/>
          <w:kern w:val="2"/>
          <w14:ligatures w14:val="standardContextual"/>
        </w:rPr>
      </w:pPr>
      <w:hyperlink w:anchor="_Toc207893436" w:history="1">
        <w:r w:rsidRPr="00FD0ADA">
          <w:rPr>
            <w:rStyle w:val="Hyperlink"/>
            <w:noProof/>
          </w:rPr>
          <w:t>Table 3</w:t>
        </w:r>
        <w:r w:rsidRPr="00FD0ADA">
          <w:rPr>
            <w:rStyle w:val="Hyperlink"/>
            <w:noProof/>
          </w:rPr>
          <w:noBreakHyphen/>
          <w:t>1 Test Equipment Bill of Materials</w:t>
        </w:r>
        <w:r>
          <w:rPr>
            <w:noProof/>
            <w:webHidden/>
          </w:rPr>
          <w:tab/>
        </w:r>
        <w:r>
          <w:rPr>
            <w:noProof/>
            <w:webHidden/>
          </w:rPr>
          <w:fldChar w:fldCharType="begin"/>
        </w:r>
        <w:r>
          <w:rPr>
            <w:noProof/>
            <w:webHidden/>
          </w:rPr>
          <w:instrText xml:space="preserve"> PAGEREF _Toc207893436 \h </w:instrText>
        </w:r>
        <w:r>
          <w:rPr>
            <w:noProof/>
            <w:webHidden/>
          </w:rPr>
        </w:r>
        <w:r>
          <w:rPr>
            <w:noProof/>
            <w:webHidden/>
          </w:rPr>
          <w:fldChar w:fldCharType="separate"/>
        </w:r>
        <w:r>
          <w:rPr>
            <w:noProof/>
            <w:webHidden/>
          </w:rPr>
          <w:t>2</w:t>
        </w:r>
        <w:r>
          <w:rPr>
            <w:noProof/>
            <w:webHidden/>
          </w:rPr>
          <w:fldChar w:fldCharType="end"/>
        </w:r>
      </w:hyperlink>
    </w:p>
    <w:p w14:paraId="650764F3" w14:textId="72A44E38" w:rsidR="00C76EFA" w:rsidRDefault="00C76EFA">
      <w:pPr>
        <w:pStyle w:val="TableofFigures"/>
        <w:tabs>
          <w:tab w:val="right" w:leader="dot" w:pos="9350"/>
        </w:tabs>
        <w:rPr>
          <w:rFonts w:asciiTheme="minorHAnsi" w:hAnsiTheme="minorHAnsi" w:cstheme="minorBidi"/>
          <w:noProof/>
          <w:kern w:val="2"/>
          <w14:ligatures w14:val="standardContextual"/>
        </w:rPr>
      </w:pPr>
      <w:hyperlink w:anchor="_Toc207893437" w:history="1">
        <w:r w:rsidRPr="00FD0ADA">
          <w:rPr>
            <w:rStyle w:val="Hyperlink"/>
            <w:noProof/>
          </w:rPr>
          <w:t>Table 4</w:t>
        </w:r>
        <w:r w:rsidRPr="00FD0ADA">
          <w:rPr>
            <w:rStyle w:val="Hyperlink"/>
            <w:noProof/>
          </w:rPr>
          <w:noBreakHyphen/>
          <w:t>1 Voltage Rails to Check</w:t>
        </w:r>
        <w:r>
          <w:rPr>
            <w:noProof/>
            <w:webHidden/>
          </w:rPr>
          <w:tab/>
        </w:r>
        <w:r>
          <w:rPr>
            <w:noProof/>
            <w:webHidden/>
          </w:rPr>
          <w:fldChar w:fldCharType="begin"/>
        </w:r>
        <w:r>
          <w:rPr>
            <w:noProof/>
            <w:webHidden/>
          </w:rPr>
          <w:instrText xml:space="preserve"> PAGEREF _Toc207893437 \h </w:instrText>
        </w:r>
        <w:r>
          <w:rPr>
            <w:noProof/>
            <w:webHidden/>
          </w:rPr>
        </w:r>
        <w:r>
          <w:rPr>
            <w:noProof/>
            <w:webHidden/>
          </w:rPr>
          <w:fldChar w:fldCharType="separate"/>
        </w:r>
        <w:r>
          <w:rPr>
            <w:noProof/>
            <w:webHidden/>
          </w:rPr>
          <w:t>4</w:t>
        </w:r>
        <w:r>
          <w:rPr>
            <w:noProof/>
            <w:webHidden/>
          </w:rPr>
          <w:fldChar w:fldCharType="end"/>
        </w:r>
      </w:hyperlink>
    </w:p>
    <w:p w14:paraId="707CF29E" w14:textId="67B8A66D" w:rsidR="00A36305" w:rsidRDefault="00A36305" w:rsidP="00A36305">
      <w:r>
        <w:fldChar w:fldCharType="end"/>
      </w:r>
    </w:p>
    <w:p w14:paraId="047494FB" w14:textId="77777777" w:rsidR="00A36305" w:rsidRDefault="00A36305" w:rsidP="00A36305">
      <w:pPr>
        <w:pStyle w:val="SubSubTitle"/>
      </w:pPr>
      <w:r>
        <w:t>Table of Figures</w:t>
      </w:r>
    </w:p>
    <w:p w14:paraId="2DABE18D" w14:textId="38E91BE9" w:rsidR="00C76EFA" w:rsidRDefault="00A36305">
      <w:pPr>
        <w:pStyle w:val="TableofFigures"/>
        <w:tabs>
          <w:tab w:val="right" w:leader="dot" w:pos="9350"/>
        </w:tabs>
        <w:rPr>
          <w:rFonts w:asciiTheme="minorHAnsi" w:hAnsiTheme="minorHAnsi" w:cstheme="minorBidi"/>
          <w:noProof/>
          <w:kern w:val="2"/>
          <w14:ligatures w14:val="standardContextual"/>
        </w:rPr>
      </w:pPr>
      <w:r>
        <w:rPr>
          <w:b/>
          <w:iCs/>
        </w:rPr>
        <w:fldChar w:fldCharType="begin"/>
      </w:r>
      <w:r>
        <w:rPr>
          <w:b/>
          <w:iCs/>
        </w:rPr>
        <w:instrText xml:space="preserve"> TOC \h \z \c "Figure" </w:instrText>
      </w:r>
      <w:r>
        <w:rPr>
          <w:b/>
          <w:iCs/>
        </w:rPr>
        <w:fldChar w:fldCharType="separate"/>
      </w:r>
      <w:hyperlink w:anchor="_Toc207893438" w:history="1">
        <w:r w:rsidR="00C76EFA" w:rsidRPr="00522A72">
          <w:rPr>
            <w:rStyle w:val="Hyperlink"/>
            <w:noProof/>
          </w:rPr>
          <w:t>Figure 4</w:t>
        </w:r>
        <w:r w:rsidR="00C76EFA" w:rsidRPr="00522A72">
          <w:rPr>
            <w:rStyle w:val="Hyperlink"/>
            <w:noProof/>
          </w:rPr>
          <w:noBreakHyphen/>
          <w:t>1 Test Configuration A</w:t>
        </w:r>
        <w:r w:rsidR="00C76EFA">
          <w:rPr>
            <w:noProof/>
            <w:webHidden/>
          </w:rPr>
          <w:tab/>
        </w:r>
        <w:r w:rsidR="00C76EFA">
          <w:rPr>
            <w:noProof/>
            <w:webHidden/>
          </w:rPr>
          <w:fldChar w:fldCharType="begin"/>
        </w:r>
        <w:r w:rsidR="00C76EFA">
          <w:rPr>
            <w:noProof/>
            <w:webHidden/>
          </w:rPr>
          <w:instrText xml:space="preserve"> PAGEREF _Toc207893438 \h </w:instrText>
        </w:r>
        <w:r w:rsidR="00C76EFA">
          <w:rPr>
            <w:noProof/>
            <w:webHidden/>
          </w:rPr>
        </w:r>
        <w:r w:rsidR="00C76EFA">
          <w:rPr>
            <w:noProof/>
            <w:webHidden/>
          </w:rPr>
          <w:fldChar w:fldCharType="separate"/>
        </w:r>
        <w:r w:rsidR="00C76EFA">
          <w:rPr>
            <w:noProof/>
            <w:webHidden/>
          </w:rPr>
          <w:t>3</w:t>
        </w:r>
        <w:r w:rsidR="00C76EFA">
          <w:rPr>
            <w:noProof/>
            <w:webHidden/>
          </w:rPr>
          <w:fldChar w:fldCharType="end"/>
        </w:r>
      </w:hyperlink>
    </w:p>
    <w:p w14:paraId="35F899CB" w14:textId="7DE8E057" w:rsidR="00C76EFA" w:rsidRDefault="00C76EFA">
      <w:pPr>
        <w:pStyle w:val="TableofFigures"/>
        <w:tabs>
          <w:tab w:val="right" w:leader="dot" w:pos="9350"/>
        </w:tabs>
        <w:rPr>
          <w:rFonts w:asciiTheme="minorHAnsi" w:hAnsiTheme="minorHAnsi" w:cstheme="minorBidi"/>
          <w:noProof/>
          <w:kern w:val="2"/>
          <w14:ligatures w14:val="standardContextual"/>
        </w:rPr>
      </w:pPr>
      <w:hyperlink w:anchor="_Toc207893439" w:history="1">
        <w:r w:rsidRPr="00522A72">
          <w:rPr>
            <w:rStyle w:val="Hyperlink"/>
            <w:noProof/>
          </w:rPr>
          <w:t>Figure 4</w:t>
        </w:r>
        <w:r w:rsidRPr="00522A72">
          <w:rPr>
            <w:rStyle w:val="Hyperlink"/>
            <w:noProof/>
          </w:rPr>
          <w:noBreakHyphen/>
          <w:t>2 Test Configuration B</w:t>
        </w:r>
        <w:r>
          <w:rPr>
            <w:noProof/>
            <w:webHidden/>
          </w:rPr>
          <w:tab/>
        </w:r>
        <w:r>
          <w:rPr>
            <w:noProof/>
            <w:webHidden/>
          </w:rPr>
          <w:fldChar w:fldCharType="begin"/>
        </w:r>
        <w:r>
          <w:rPr>
            <w:noProof/>
            <w:webHidden/>
          </w:rPr>
          <w:instrText xml:space="preserve"> PAGEREF _Toc207893439 \h </w:instrText>
        </w:r>
        <w:r>
          <w:rPr>
            <w:noProof/>
            <w:webHidden/>
          </w:rPr>
        </w:r>
        <w:r>
          <w:rPr>
            <w:noProof/>
            <w:webHidden/>
          </w:rPr>
          <w:fldChar w:fldCharType="separate"/>
        </w:r>
        <w:r>
          <w:rPr>
            <w:noProof/>
            <w:webHidden/>
          </w:rPr>
          <w:t>5</w:t>
        </w:r>
        <w:r>
          <w:rPr>
            <w:noProof/>
            <w:webHidden/>
          </w:rPr>
          <w:fldChar w:fldCharType="end"/>
        </w:r>
      </w:hyperlink>
    </w:p>
    <w:p w14:paraId="7391CC9D" w14:textId="1D30C3BC" w:rsidR="00A36305" w:rsidRDefault="00A36305" w:rsidP="00A36305">
      <w:pPr>
        <w:pStyle w:val="SubSubTitle"/>
        <w:rPr>
          <w:rFonts w:eastAsiaTheme="minorEastAsia" w:cs="Arial"/>
          <w:b w:val="0"/>
          <w:iCs w:val="0"/>
          <w:spacing w:val="0"/>
          <w:sz w:val="24"/>
        </w:rPr>
      </w:pPr>
      <w:r>
        <w:rPr>
          <w:rFonts w:eastAsiaTheme="minorEastAsia" w:cs="Arial"/>
          <w:b w:val="0"/>
          <w:iCs w:val="0"/>
          <w:spacing w:val="0"/>
          <w:sz w:val="24"/>
        </w:rPr>
        <w:fldChar w:fldCharType="end"/>
      </w:r>
    </w:p>
    <w:p w14:paraId="3B638A83" w14:textId="77777777" w:rsidR="00A36305" w:rsidRDefault="00A36305" w:rsidP="00A36305">
      <w:pPr>
        <w:pStyle w:val="SubSubTitle"/>
      </w:pPr>
    </w:p>
    <w:p w14:paraId="74C59795" w14:textId="77777777" w:rsidR="00A36305" w:rsidRPr="00A36305" w:rsidRDefault="00A36305" w:rsidP="00A36305">
      <w:pPr>
        <w:pStyle w:val="SubSubTitle"/>
        <w:sectPr w:rsidR="00A36305" w:rsidRPr="00A36305" w:rsidSect="00175F31">
          <w:headerReference w:type="first" r:id="rId15"/>
          <w:footerReference w:type="first" r:id="rId16"/>
          <w:pgSz w:w="12240" w:h="15840"/>
          <w:pgMar w:top="1440" w:right="1440" w:bottom="1440" w:left="1440" w:header="720" w:footer="720" w:gutter="0"/>
          <w:pgNumType w:fmt="lowerRoman" w:start="1"/>
          <w:cols w:space="720"/>
          <w:titlePg/>
          <w:docGrid w:linePitch="360"/>
        </w:sectPr>
      </w:pPr>
    </w:p>
    <w:p w14:paraId="5B5520B8" w14:textId="2B4ABCC2" w:rsidR="00782CFE" w:rsidRDefault="00CC77FA" w:rsidP="00C41C88">
      <w:pPr>
        <w:pStyle w:val="Heading1"/>
      </w:pPr>
      <w:bookmarkStart w:id="0" w:name="_Toc207893424"/>
      <w:r>
        <w:lastRenderedPageBreak/>
        <w:t>SCOPE</w:t>
      </w:r>
      <w:bookmarkEnd w:id="0"/>
    </w:p>
    <w:p w14:paraId="095AB246" w14:textId="77777777" w:rsidR="004C14AB" w:rsidRDefault="004C14AB" w:rsidP="004C14AB">
      <w:pPr>
        <w:spacing w:after="0"/>
        <w:jc w:val="both"/>
      </w:pPr>
      <w:r>
        <w:t xml:space="preserve">This documentation outlines the hardware specifications and priorities for the design work done by the Clemson Senior design team in creating the LoRa Base Station Evaluation Board and the LoRa Car Radio Evaluation Board. </w:t>
      </w:r>
    </w:p>
    <w:p w14:paraId="7775D79B" w14:textId="77777777" w:rsidR="004C14AB" w:rsidRDefault="004C14AB" w:rsidP="004C14AB">
      <w:pPr>
        <w:spacing w:after="0"/>
        <w:jc w:val="both"/>
      </w:pPr>
    </w:p>
    <w:p w14:paraId="53947E4C" w14:textId="1386F626" w:rsidR="0083342C" w:rsidRPr="0083342C" w:rsidRDefault="004C14AB" w:rsidP="004C14AB">
      <w:pPr>
        <w:spacing w:after="0"/>
        <w:jc w:val="both"/>
      </w:pPr>
      <w:r>
        <w:t xml:space="preserve">The purpose of these designs is to facilitate research into how LoRa radios can be used to create mesh networks for utilization on trains for various signaling and data monitoring applications. </w:t>
      </w:r>
    </w:p>
    <w:p w14:paraId="495C210F" w14:textId="7F273361" w:rsidR="00E71FD7" w:rsidRPr="00042F91" w:rsidRDefault="00C41C88" w:rsidP="00E71FD7">
      <w:pPr>
        <w:pStyle w:val="Heading1"/>
      </w:pPr>
      <w:bookmarkStart w:id="1" w:name="_Toc207893425"/>
      <w:r>
        <w:t xml:space="preserve">Referenced </w:t>
      </w:r>
      <w:r w:rsidR="003665C3">
        <w:t>D</w:t>
      </w:r>
      <w:r>
        <w:t>ocuments</w:t>
      </w:r>
      <w:bookmarkEnd w:id="1"/>
    </w:p>
    <w:tbl>
      <w:tblPr>
        <w:tblStyle w:val="TableGrid"/>
        <w:tblW w:w="0" w:type="auto"/>
        <w:tblLook w:val="04A0" w:firstRow="1" w:lastRow="0" w:firstColumn="1" w:lastColumn="0" w:noHBand="0" w:noVBand="1"/>
      </w:tblPr>
      <w:tblGrid>
        <w:gridCol w:w="3199"/>
        <w:gridCol w:w="6161"/>
      </w:tblGrid>
      <w:tr w:rsidR="00E71FD7" w:rsidRPr="00E71FD7" w14:paraId="678762E0" w14:textId="77777777" w:rsidTr="00D116A7">
        <w:tc>
          <w:tcPr>
            <w:tcW w:w="9360" w:type="dxa"/>
            <w:gridSpan w:val="2"/>
            <w:tcBorders>
              <w:top w:val="nil"/>
              <w:left w:val="nil"/>
              <w:bottom w:val="single" w:sz="8" w:space="0" w:color="auto"/>
              <w:right w:val="nil"/>
            </w:tcBorders>
          </w:tcPr>
          <w:p w14:paraId="6E6D05E0" w14:textId="16B1FCE5" w:rsidR="00E71FD7" w:rsidRPr="00E71FD7" w:rsidRDefault="00E71FD7" w:rsidP="00E71FD7">
            <w:pPr>
              <w:pStyle w:val="Caption"/>
            </w:pPr>
            <w:bookmarkStart w:id="2" w:name="_Toc207893435"/>
            <w:r>
              <w:t xml:space="preserve">Table </w:t>
            </w:r>
            <w:fldSimple w:instr=" STYLEREF 1 \s ">
              <w:r w:rsidR="00C76EFA">
                <w:rPr>
                  <w:noProof/>
                </w:rPr>
                <w:t>2</w:t>
              </w:r>
            </w:fldSimple>
            <w:r>
              <w:noBreakHyphen/>
            </w:r>
            <w:fldSimple w:instr=" SEQ Table \* ARABIC \s 1 ">
              <w:r w:rsidR="00C76EFA">
                <w:rPr>
                  <w:noProof/>
                </w:rPr>
                <w:t>1</w:t>
              </w:r>
            </w:fldSimple>
            <w:r>
              <w:t xml:space="preserve"> Reference Documents</w:t>
            </w:r>
            <w:bookmarkEnd w:id="2"/>
          </w:p>
        </w:tc>
      </w:tr>
      <w:tr w:rsidR="00E71FD7" w:rsidRPr="00E71FD7" w14:paraId="4C497331" w14:textId="77777777" w:rsidTr="00D116A7">
        <w:tc>
          <w:tcPr>
            <w:tcW w:w="3199" w:type="dxa"/>
            <w:tcBorders>
              <w:top w:val="single" w:sz="8" w:space="0" w:color="auto"/>
            </w:tcBorders>
          </w:tcPr>
          <w:p w14:paraId="4FE918FF" w14:textId="77777777" w:rsidR="00E71FD7" w:rsidRPr="00E71FD7" w:rsidRDefault="00E71FD7" w:rsidP="00C41C88">
            <w:pPr>
              <w:rPr>
                <w:b/>
              </w:rPr>
            </w:pPr>
            <w:r w:rsidRPr="00E71FD7">
              <w:rPr>
                <w:b/>
              </w:rPr>
              <w:t>Document Number</w:t>
            </w:r>
          </w:p>
        </w:tc>
        <w:tc>
          <w:tcPr>
            <w:tcW w:w="6161" w:type="dxa"/>
            <w:tcBorders>
              <w:top w:val="single" w:sz="8" w:space="0" w:color="auto"/>
            </w:tcBorders>
          </w:tcPr>
          <w:p w14:paraId="3C70BE83" w14:textId="77777777" w:rsidR="00E71FD7" w:rsidRPr="00E71FD7" w:rsidRDefault="00E71FD7" w:rsidP="00C41C88">
            <w:pPr>
              <w:rPr>
                <w:b/>
              </w:rPr>
            </w:pPr>
            <w:r w:rsidRPr="00E71FD7">
              <w:rPr>
                <w:b/>
              </w:rPr>
              <w:t xml:space="preserve">Reference </w:t>
            </w:r>
          </w:p>
        </w:tc>
      </w:tr>
      <w:tr w:rsidR="00E71FD7" w14:paraId="23C12C3A" w14:textId="77777777" w:rsidTr="00D116A7">
        <w:tc>
          <w:tcPr>
            <w:tcW w:w="3199" w:type="dxa"/>
          </w:tcPr>
          <w:p w14:paraId="38D50335" w14:textId="0E1053CB" w:rsidR="00E71FD7" w:rsidRDefault="004C14AB" w:rsidP="00C41C88">
            <w:r>
              <w:t>AE30</w:t>
            </w:r>
            <w:r w:rsidR="00B64A90">
              <w:t>4193</w:t>
            </w:r>
            <w:r>
              <w:t>-001</w:t>
            </w:r>
          </w:p>
        </w:tc>
        <w:tc>
          <w:tcPr>
            <w:tcW w:w="6161" w:type="dxa"/>
          </w:tcPr>
          <w:p w14:paraId="5EE8CB03" w14:textId="7A162E50" w:rsidR="00E71FD7" w:rsidRDefault="00FA1B8B" w:rsidP="00C41C88">
            <w:r w:rsidRPr="00FA1B8B">
              <w:t>LoRa Radio Evaluation Design</w:t>
            </w:r>
            <w:r w:rsidR="00B64A90">
              <w:t xml:space="preserve"> Hardware</w:t>
            </w:r>
            <w:r w:rsidRPr="00FA1B8B">
              <w:t xml:space="preserve"> Requirements</w:t>
            </w:r>
          </w:p>
        </w:tc>
      </w:tr>
      <w:tr w:rsidR="00723A10" w14:paraId="5548E992" w14:textId="77777777" w:rsidTr="00D116A7">
        <w:tc>
          <w:tcPr>
            <w:tcW w:w="3199" w:type="dxa"/>
          </w:tcPr>
          <w:p w14:paraId="4F313383" w14:textId="3DCB70C6" w:rsidR="00723A10" w:rsidRDefault="00B64A90" w:rsidP="00C41C88">
            <w:r>
              <w:t>AE304194-001</w:t>
            </w:r>
          </w:p>
        </w:tc>
        <w:tc>
          <w:tcPr>
            <w:tcW w:w="6161" w:type="dxa"/>
          </w:tcPr>
          <w:p w14:paraId="2D92014E" w14:textId="177DA12B" w:rsidR="00723A10" w:rsidRDefault="00B64A90" w:rsidP="00C41C88">
            <w:r w:rsidRPr="00FA1B8B">
              <w:t>LoRa Radio Evaluation Design</w:t>
            </w:r>
            <w:r>
              <w:t xml:space="preserve"> Software</w:t>
            </w:r>
            <w:r w:rsidRPr="00FA1B8B">
              <w:t xml:space="preserve"> Requirements</w:t>
            </w:r>
          </w:p>
        </w:tc>
      </w:tr>
      <w:tr w:rsidR="00E71FD7" w14:paraId="15F41510" w14:textId="77777777" w:rsidTr="00D116A7">
        <w:tc>
          <w:tcPr>
            <w:tcW w:w="3199" w:type="dxa"/>
          </w:tcPr>
          <w:p w14:paraId="6A46660A" w14:textId="65FA57B6" w:rsidR="00E71FD7" w:rsidRDefault="00B64A90" w:rsidP="00C41C88">
            <w:r>
              <w:t>AE304195</w:t>
            </w:r>
            <w:r w:rsidR="007801AA">
              <w:t>-001</w:t>
            </w:r>
          </w:p>
        </w:tc>
        <w:tc>
          <w:tcPr>
            <w:tcW w:w="6161" w:type="dxa"/>
          </w:tcPr>
          <w:p w14:paraId="29C56D05" w14:textId="1F0CA4C9" w:rsidR="00E71FD7" w:rsidRDefault="007801AA" w:rsidP="00C41C88">
            <w:r>
              <w:t>LoRa Car Radio Programming Procedure</w:t>
            </w:r>
          </w:p>
        </w:tc>
      </w:tr>
      <w:tr w:rsidR="00D116A7" w14:paraId="153DB8CB" w14:textId="77777777" w:rsidTr="00D116A7">
        <w:tc>
          <w:tcPr>
            <w:tcW w:w="3199" w:type="dxa"/>
          </w:tcPr>
          <w:p w14:paraId="4FD8BBC9" w14:textId="6EFD5D42" w:rsidR="00D116A7" w:rsidRDefault="00D116A7" w:rsidP="00D116A7">
            <w:r w:rsidRPr="00D116A7">
              <w:t>AE104079-001</w:t>
            </w:r>
          </w:p>
        </w:tc>
        <w:tc>
          <w:tcPr>
            <w:tcW w:w="6161" w:type="dxa"/>
          </w:tcPr>
          <w:p w14:paraId="48A8F7F8" w14:textId="08EFA53D" w:rsidR="00D116A7" w:rsidRDefault="00D116A7" w:rsidP="00D116A7">
            <w:r>
              <w:t>Car Radio Schematic</w:t>
            </w:r>
          </w:p>
        </w:tc>
      </w:tr>
      <w:tr w:rsidR="00D116A7" w14:paraId="0217FDB8" w14:textId="77777777" w:rsidTr="00D116A7">
        <w:tc>
          <w:tcPr>
            <w:tcW w:w="3199" w:type="dxa"/>
          </w:tcPr>
          <w:p w14:paraId="7BE6F319" w14:textId="0442DF94" w:rsidR="00D116A7" w:rsidRDefault="009A03EB" w:rsidP="00D116A7">
            <w:r w:rsidRPr="009A03EB">
              <w:t>AE104077-001</w:t>
            </w:r>
          </w:p>
        </w:tc>
        <w:tc>
          <w:tcPr>
            <w:tcW w:w="6161" w:type="dxa"/>
          </w:tcPr>
          <w:p w14:paraId="6608FE7D" w14:textId="6036BD6F" w:rsidR="00D116A7" w:rsidRDefault="00D116A7" w:rsidP="00D116A7">
            <w:r>
              <w:t xml:space="preserve">Car Radio </w:t>
            </w:r>
            <w:r w:rsidR="009A03EB">
              <w:t>PCB</w:t>
            </w:r>
          </w:p>
        </w:tc>
      </w:tr>
    </w:tbl>
    <w:p w14:paraId="3D4CA482" w14:textId="2CC4745F" w:rsidR="00496CF7" w:rsidRDefault="00496CF7" w:rsidP="001D6194">
      <w:pPr>
        <w:pStyle w:val="Heading1"/>
      </w:pPr>
      <w:bookmarkStart w:id="3" w:name="_Toc207893426"/>
      <w:r>
        <w:t xml:space="preserve">Test </w:t>
      </w:r>
      <w:r w:rsidR="00B36FEF">
        <w:t>Execution and</w:t>
      </w:r>
      <w:r>
        <w:t xml:space="preserve"> Recording</w:t>
      </w:r>
      <w:bookmarkEnd w:id="3"/>
    </w:p>
    <w:p w14:paraId="17230103" w14:textId="5645C1CC" w:rsidR="00A737C0" w:rsidRDefault="00A737C0" w:rsidP="00A737C0">
      <w:r>
        <w:t xml:space="preserve">The procedure is to be run in the document order. </w:t>
      </w:r>
      <w:r w:rsidR="00245CF9">
        <w:t>If any failure is observed, the test is to be halted</w:t>
      </w:r>
      <w:r w:rsidR="002764B7">
        <w:t>, marked</w:t>
      </w:r>
      <w:r w:rsidR="00245CF9">
        <w:t xml:space="preserve"> as a failure</w:t>
      </w:r>
      <w:r w:rsidR="002764B7">
        <w:t>,</w:t>
      </w:r>
      <w:r w:rsidR="00245CF9">
        <w:t xml:space="preserve"> and the issue remedied before </w:t>
      </w:r>
      <w:r w:rsidR="002764B7">
        <w:t>restarting the test from the beginning.</w:t>
      </w:r>
    </w:p>
    <w:p w14:paraId="5F8E0DAB" w14:textId="51ECE160" w:rsidR="00D84985" w:rsidRPr="00A737C0" w:rsidRDefault="00D84985" w:rsidP="00D84985">
      <w:pPr>
        <w:pStyle w:val="Heading2"/>
      </w:pPr>
      <w:bookmarkStart w:id="4" w:name="_Toc207893427"/>
      <w:r>
        <w:t>Datasheet Reporting</w:t>
      </w:r>
      <w:bookmarkEnd w:id="4"/>
    </w:p>
    <w:p w14:paraId="01D801F0" w14:textId="44A57A2B" w:rsidR="00496CF7" w:rsidRPr="00496CF7" w:rsidRDefault="00496CF7" w:rsidP="00595CBF">
      <w:pPr>
        <w:jc w:val="both"/>
      </w:pPr>
      <w:r>
        <w:t xml:space="preserve">The data sheets are indexed to the corresponding test procedure paragraphs. Record actual test data on </w:t>
      </w:r>
      <w:ins w:id="5" w:author="Tony Lleonart" w:date="2025-09-18T20:48:00Z" w16du:dateUtc="2025-09-19T00:48:00Z">
        <w:r w:rsidR="004C4208">
          <w:t xml:space="preserve">the </w:t>
        </w:r>
      </w:ins>
      <w:r>
        <w:t xml:space="preserve">applicable entry line on </w:t>
      </w:r>
      <w:ins w:id="6" w:author="Tony Lleonart" w:date="2025-09-18T20:48:00Z" w16du:dateUtc="2025-09-19T00:48:00Z">
        <w:r w:rsidR="004C4208">
          <w:t xml:space="preserve">the test </w:t>
        </w:r>
      </w:ins>
      <w:r>
        <w:t xml:space="preserve">datasheet. Where directed, verify a satisfactory completion of an action or satisfactory observation by marking a “P” (for pass) on </w:t>
      </w:r>
      <w:ins w:id="7" w:author="Tony Lleonart" w:date="2025-09-18T20:48:00Z" w16du:dateUtc="2025-09-19T00:48:00Z">
        <w:r w:rsidR="008757D4">
          <w:t xml:space="preserve">the </w:t>
        </w:r>
      </w:ins>
      <w:r>
        <w:t xml:space="preserve">applicable data sheet. If completion of an action or an observation is unsatisfactory, mark an "F" (for fail) on </w:t>
      </w:r>
      <w:ins w:id="8" w:author="Tony Lleonart" w:date="2025-09-18T20:49:00Z" w16du:dateUtc="2025-09-19T00:49:00Z">
        <w:r w:rsidR="008757D4">
          <w:t xml:space="preserve">the </w:t>
        </w:r>
      </w:ins>
      <w:r>
        <w:t xml:space="preserve">applicable data sheet. No entry line </w:t>
      </w:r>
      <w:ins w:id="9" w:author="Tony Lleonart" w:date="2025-09-18T20:49:00Z" w16du:dateUtc="2025-09-19T00:49:00Z">
        <w:r w:rsidR="00576EA9">
          <w:t xml:space="preserve">should </w:t>
        </w:r>
        <w:proofErr w:type="spellStart"/>
        <w:r w:rsidR="00576EA9">
          <w:t>be</w:t>
        </w:r>
      </w:ins>
      <w:del w:id="10" w:author="Tony Lleonart" w:date="2025-09-18T20:49:00Z" w16du:dateUtc="2025-09-19T00:49:00Z">
        <w:r w:rsidDel="00576EA9">
          <w:delText xml:space="preserve">is </w:delText>
        </w:r>
      </w:del>
      <w:r>
        <w:t>left</w:t>
      </w:r>
      <w:proofErr w:type="spellEnd"/>
      <w:r>
        <w:t xml:space="preserve"> blank. If the specific test does not apply, write "N/A" for the entry.</w:t>
      </w:r>
    </w:p>
    <w:p w14:paraId="471253A0" w14:textId="6E293611" w:rsidR="00997A38" w:rsidRDefault="00D84985" w:rsidP="00D84985">
      <w:pPr>
        <w:pStyle w:val="Heading2"/>
      </w:pPr>
      <w:bookmarkStart w:id="11" w:name="_Toc207893428"/>
      <w:r>
        <w:t>Test Equipment</w:t>
      </w:r>
      <w:bookmarkEnd w:id="11"/>
    </w:p>
    <w:p w14:paraId="741E98D8" w14:textId="5648C7B1" w:rsidR="00D84985" w:rsidRDefault="00D84985" w:rsidP="00D84985">
      <w:r>
        <w:t>The following test equipment is required to complete the testing herein.</w:t>
      </w:r>
      <w:r w:rsidR="00B36FEF">
        <w:t xml:space="preserve"> Equivalent </w:t>
      </w:r>
      <w:r w:rsidR="009F6D1B">
        <w:t xml:space="preserve">equipment is acceptable. </w:t>
      </w:r>
    </w:p>
    <w:p w14:paraId="20E6BC60" w14:textId="4F7BC2FF" w:rsidR="00B8780B" w:rsidRDefault="00B8780B" w:rsidP="00B8780B">
      <w:pPr>
        <w:pStyle w:val="Caption"/>
        <w:keepNext/>
      </w:pPr>
      <w:bookmarkStart w:id="12" w:name="_Toc207893436"/>
      <w:r>
        <w:lastRenderedPageBreak/>
        <w:t xml:space="preserve">Table </w:t>
      </w:r>
      <w:fldSimple w:instr=" STYLEREF 1 \s ">
        <w:r w:rsidR="00C76EFA">
          <w:rPr>
            <w:noProof/>
          </w:rPr>
          <w:t>3</w:t>
        </w:r>
      </w:fldSimple>
      <w:r>
        <w:noBreakHyphen/>
      </w:r>
      <w:fldSimple w:instr=" SEQ Table \* ARABIC \s 1 ">
        <w:r w:rsidR="00C76EFA">
          <w:rPr>
            <w:noProof/>
          </w:rPr>
          <w:t>1</w:t>
        </w:r>
      </w:fldSimple>
      <w:r>
        <w:t xml:space="preserve"> Test Equipment Bill of Materials</w:t>
      </w:r>
      <w:bookmarkEnd w:id="12"/>
    </w:p>
    <w:tbl>
      <w:tblPr>
        <w:tblStyle w:val="TableGrid"/>
        <w:tblW w:w="0" w:type="auto"/>
        <w:tblLook w:val="04A0" w:firstRow="1" w:lastRow="0" w:firstColumn="1" w:lastColumn="0" w:noHBand="0" w:noVBand="1"/>
      </w:tblPr>
      <w:tblGrid>
        <w:gridCol w:w="715"/>
        <w:gridCol w:w="1737"/>
        <w:gridCol w:w="1957"/>
        <w:gridCol w:w="4941"/>
      </w:tblGrid>
      <w:tr w:rsidR="00F654CD" w14:paraId="1B2D8FAA" w14:textId="77777777" w:rsidTr="004157FA">
        <w:trPr>
          <w:cantSplit/>
        </w:trPr>
        <w:tc>
          <w:tcPr>
            <w:tcW w:w="710" w:type="dxa"/>
            <w:shd w:val="clear" w:color="auto" w:fill="D9D9D9" w:themeFill="background1" w:themeFillShade="D9"/>
          </w:tcPr>
          <w:p w14:paraId="5419ECCF" w14:textId="1237B239" w:rsidR="00F654CD" w:rsidRPr="00F654CD" w:rsidRDefault="00F654CD" w:rsidP="00F654CD">
            <w:pPr>
              <w:keepNext/>
              <w:keepLines/>
              <w:rPr>
                <w:b/>
                <w:bCs/>
              </w:rPr>
            </w:pPr>
            <w:r w:rsidRPr="00F654CD">
              <w:rPr>
                <w:b/>
                <w:bCs/>
              </w:rPr>
              <w:t>Item</w:t>
            </w:r>
          </w:p>
        </w:tc>
        <w:tc>
          <w:tcPr>
            <w:tcW w:w="1737" w:type="dxa"/>
            <w:shd w:val="clear" w:color="auto" w:fill="D9D9D9" w:themeFill="background1" w:themeFillShade="D9"/>
          </w:tcPr>
          <w:p w14:paraId="019E95A6" w14:textId="1AF1F3A1" w:rsidR="00F654CD" w:rsidRPr="00F654CD" w:rsidRDefault="00F654CD" w:rsidP="00F654CD">
            <w:pPr>
              <w:keepNext/>
              <w:keepLines/>
              <w:rPr>
                <w:b/>
                <w:bCs/>
              </w:rPr>
            </w:pPr>
            <w:r w:rsidRPr="00F654CD">
              <w:rPr>
                <w:b/>
                <w:bCs/>
              </w:rPr>
              <w:t>Manufacturer</w:t>
            </w:r>
          </w:p>
        </w:tc>
        <w:tc>
          <w:tcPr>
            <w:tcW w:w="1958" w:type="dxa"/>
            <w:shd w:val="clear" w:color="auto" w:fill="D9D9D9" w:themeFill="background1" w:themeFillShade="D9"/>
          </w:tcPr>
          <w:p w14:paraId="3BDFA99E" w14:textId="5309197B" w:rsidR="00F654CD" w:rsidRPr="00F654CD" w:rsidRDefault="00F654CD" w:rsidP="00F654CD">
            <w:pPr>
              <w:keepNext/>
              <w:keepLines/>
              <w:rPr>
                <w:b/>
                <w:bCs/>
              </w:rPr>
            </w:pPr>
            <w:r w:rsidRPr="00F654CD">
              <w:rPr>
                <w:b/>
                <w:bCs/>
              </w:rPr>
              <w:t>Part Number</w:t>
            </w:r>
          </w:p>
        </w:tc>
        <w:tc>
          <w:tcPr>
            <w:tcW w:w="4945" w:type="dxa"/>
            <w:shd w:val="clear" w:color="auto" w:fill="D9D9D9" w:themeFill="background1" w:themeFillShade="D9"/>
          </w:tcPr>
          <w:p w14:paraId="0E7AE19A" w14:textId="2FA7DA82" w:rsidR="00F654CD" w:rsidRPr="00F654CD" w:rsidRDefault="00F654CD" w:rsidP="00F654CD">
            <w:pPr>
              <w:keepNext/>
              <w:keepLines/>
              <w:rPr>
                <w:b/>
                <w:bCs/>
              </w:rPr>
            </w:pPr>
            <w:r w:rsidRPr="00F654CD">
              <w:rPr>
                <w:b/>
                <w:bCs/>
              </w:rPr>
              <w:t>Description</w:t>
            </w:r>
          </w:p>
        </w:tc>
      </w:tr>
      <w:tr w:rsidR="00F654CD" w14:paraId="4D1210F4" w14:textId="77777777" w:rsidTr="004157FA">
        <w:trPr>
          <w:cantSplit/>
        </w:trPr>
        <w:tc>
          <w:tcPr>
            <w:tcW w:w="710" w:type="dxa"/>
          </w:tcPr>
          <w:p w14:paraId="3DED2182" w14:textId="3A4C6760" w:rsidR="00F654CD" w:rsidRDefault="00F654CD" w:rsidP="00F654CD">
            <w:pPr>
              <w:keepNext/>
              <w:keepLines/>
              <w:jc w:val="center"/>
            </w:pPr>
            <w:r>
              <w:t>1</w:t>
            </w:r>
          </w:p>
        </w:tc>
        <w:tc>
          <w:tcPr>
            <w:tcW w:w="1737" w:type="dxa"/>
          </w:tcPr>
          <w:p w14:paraId="4D2B4D45" w14:textId="109DABE5" w:rsidR="00F654CD" w:rsidRDefault="00DF4E6C" w:rsidP="00F654CD">
            <w:pPr>
              <w:keepNext/>
              <w:keepLines/>
            </w:pPr>
            <w:r>
              <w:t>BK Precision</w:t>
            </w:r>
          </w:p>
        </w:tc>
        <w:tc>
          <w:tcPr>
            <w:tcW w:w="1958" w:type="dxa"/>
          </w:tcPr>
          <w:p w14:paraId="11403021" w14:textId="10B18205" w:rsidR="00F654CD" w:rsidRDefault="00DF4E6C" w:rsidP="00F654CD">
            <w:pPr>
              <w:keepNext/>
              <w:keepLines/>
            </w:pPr>
            <w:r>
              <w:t>9202</w:t>
            </w:r>
          </w:p>
        </w:tc>
        <w:tc>
          <w:tcPr>
            <w:tcW w:w="4945" w:type="dxa"/>
          </w:tcPr>
          <w:p w14:paraId="66831038" w14:textId="5837C43D" w:rsidR="00F654CD" w:rsidRDefault="00F654CD" w:rsidP="00F654CD">
            <w:pPr>
              <w:keepNext/>
              <w:keepLines/>
            </w:pPr>
            <w:r>
              <w:t>Benchtop Power Supply</w:t>
            </w:r>
          </w:p>
        </w:tc>
      </w:tr>
      <w:tr w:rsidR="00F654CD" w14:paraId="0337460F" w14:textId="77777777" w:rsidTr="004157FA">
        <w:trPr>
          <w:cantSplit/>
        </w:trPr>
        <w:tc>
          <w:tcPr>
            <w:tcW w:w="710" w:type="dxa"/>
          </w:tcPr>
          <w:p w14:paraId="49214DF6" w14:textId="2026A76B" w:rsidR="00F654CD" w:rsidRDefault="00F654CD" w:rsidP="00F654CD">
            <w:pPr>
              <w:keepNext/>
              <w:keepLines/>
              <w:jc w:val="center"/>
            </w:pPr>
            <w:r>
              <w:t>2</w:t>
            </w:r>
          </w:p>
        </w:tc>
        <w:tc>
          <w:tcPr>
            <w:tcW w:w="1737" w:type="dxa"/>
          </w:tcPr>
          <w:p w14:paraId="1DB8B0BC" w14:textId="127E520E" w:rsidR="00F654CD" w:rsidRDefault="00830C80" w:rsidP="00F654CD">
            <w:pPr>
              <w:keepNext/>
              <w:keepLines/>
            </w:pPr>
            <w:r>
              <w:t>BK Precision</w:t>
            </w:r>
          </w:p>
        </w:tc>
        <w:tc>
          <w:tcPr>
            <w:tcW w:w="1958" w:type="dxa"/>
          </w:tcPr>
          <w:p w14:paraId="5160D205" w14:textId="2A539472" w:rsidR="00F654CD" w:rsidRDefault="00830C80" w:rsidP="00F654CD">
            <w:pPr>
              <w:keepNext/>
              <w:keepLines/>
            </w:pPr>
            <w:r>
              <w:t>2860A</w:t>
            </w:r>
          </w:p>
        </w:tc>
        <w:tc>
          <w:tcPr>
            <w:tcW w:w="4945" w:type="dxa"/>
          </w:tcPr>
          <w:p w14:paraId="0A65ECBA" w14:textId="78A848B9" w:rsidR="00F654CD" w:rsidRDefault="00F11137" w:rsidP="00F654CD">
            <w:pPr>
              <w:keepNext/>
              <w:keepLines/>
            </w:pPr>
            <w:r>
              <w:t>Multimeter</w:t>
            </w:r>
          </w:p>
        </w:tc>
      </w:tr>
      <w:tr w:rsidR="00F654CD" w14:paraId="0A4692C7" w14:textId="77777777" w:rsidTr="004157FA">
        <w:trPr>
          <w:cantSplit/>
        </w:trPr>
        <w:tc>
          <w:tcPr>
            <w:tcW w:w="710" w:type="dxa"/>
          </w:tcPr>
          <w:p w14:paraId="7A87608C" w14:textId="05F17523" w:rsidR="00F654CD" w:rsidRDefault="00F654CD" w:rsidP="00F654CD">
            <w:pPr>
              <w:keepNext/>
              <w:keepLines/>
              <w:jc w:val="center"/>
            </w:pPr>
            <w:commentRangeStart w:id="13"/>
            <w:r>
              <w:t>3</w:t>
            </w:r>
          </w:p>
        </w:tc>
        <w:tc>
          <w:tcPr>
            <w:tcW w:w="1737" w:type="dxa"/>
          </w:tcPr>
          <w:p w14:paraId="368FD66B" w14:textId="4A5E64E7" w:rsidR="00F654CD" w:rsidRDefault="00DF4E6C" w:rsidP="00F654CD">
            <w:pPr>
              <w:keepNext/>
              <w:keepLines/>
            </w:pPr>
            <w:r>
              <w:t>Aeronix</w:t>
            </w:r>
          </w:p>
        </w:tc>
        <w:tc>
          <w:tcPr>
            <w:tcW w:w="1958" w:type="dxa"/>
          </w:tcPr>
          <w:p w14:paraId="4721A581" w14:textId="4228882A" w:rsidR="00F654CD" w:rsidRDefault="005A3FB7" w:rsidP="00F654CD">
            <w:pPr>
              <w:keepNext/>
              <w:keepLines/>
            </w:pPr>
            <w:r>
              <w:t>AE10XX</w:t>
            </w:r>
            <w:r w:rsidR="004157FA">
              <w:t>XX-001</w:t>
            </w:r>
          </w:p>
        </w:tc>
        <w:tc>
          <w:tcPr>
            <w:tcW w:w="4945" w:type="dxa"/>
          </w:tcPr>
          <w:p w14:paraId="70D72F82" w14:textId="0E4B1A76" w:rsidR="00F654CD" w:rsidRDefault="00F11137" w:rsidP="00F654CD">
            <w:pPr>
              <w:keepNext/>
              <w:keepLines/>
            </w:pPr>
            <w:r>
              <w:t>Power Cable</w:t>
            </w:r>
          </w:p>
        </w:tc>
      </w:tr>
      <w:commentRangeEnd w:id="13"/>
      <w:tr w:rsidR="005F093C" w14:paraId="5F483BA2" w14:textId="77777777" w:rsidTr="004157FA">
        <w:trPr>
          <w:cantSplit/>
        </w:trPr>
        <w:tc>
          <w:tcPr>
            <w:tcW w:w="710" w:type="dxa"/>
          </w:tcPr>
          <w:p w14:paraId="2750A4F3" w14:textId="71248F63" w:rsidR="005F093C" w:rsidRDefault="00B802C1" w:rsidP="00F654CD">
            <w:pPr>
              <w:keepNext/>
              <w:keepLines/>
              <w:jc w:val="center"/>
            </w:pPr>
            <w:r>
              <w:rPr>
                <w:rStyle w:val="CommentReference"/>
              </w:rPr>
              <w:commentReference w:id="13"/>
            </w:r>
            <w:r w:rsidR="005F093C">
              <w:t>4</w:t>
            </w:r>
          </w:p>
        </w:tc>
        <w:tc>
          <w:tcPr>
            <w:tcW w:w="1737" w:type="dxa"/>
          </w:tcPr>
          <w:p w14:paraId="5BD4C921" w14:textId="25300086" w:rsidR="005F093C" w:rsidRDefault="009F6D1B" w:rsidP="00F654CD">
            <w:pPr>
              <w:keepNext/>
              <w:keepLines/>
            </w:pPr>
            <w:proofErr w:type="spellStart"/>
            <w:r>
              <w:t>Segger</w:t>
            </w:r>
            <w:proofErr w:type="spellEnd"/>
          </w:p>
        </w:tc>
        <w:tc>
          <w:tcPr>
            <w:tcW w:w="1958" w:type="dxa"/>
          </w:tcPr>
          <w:p w14:paraId="0D34E270" w14:textId="73A6EA2B" w:rsidR="005F093C" w:rsidRDefault="009F6D1B" w:rsidP="00F654CD">
            <w:pPr>
              <w:keepNext/>
              <w:keepLines/>
            </w:pPr>
            <w:r>
              <w:t>J-Link</w:t>
            </w:r>
          </w:p>
        </w:tc>
        <w:tc>
          <w:tcPr>
            <w:tcW w:w="4945" w:type="dxa"/>
          </w:tcPr>
          <w:p w14:paraId="40DFA84C" w14:textId="4F9D4A99" w:rsidR="005F093C" w:rsidRDefault="005F093C" w:rsidP="00F654CD">
            <w:pPr>
              <w:keepNext/>
              <w:keepLines/>
            </w:pPr>
            <w:r>
              <w:t>JTAG Programmer</w:t>
            </w:r>
          </w:p>
        </w:tc>
      </w:tr>
      <w:tr w:rsidR="005F56AE" w14:paraId="533D48DC" w14:textId="77777777" w:rsidTr="004157FA">
        <w:trPr>
          <w:cantSplit/>
        </w:trPr>
        <w:tc>
          <w:tcPr>
            <w:tcW w:w="710" w:type="dxa"/>
          </w:tcPr>
          <w:p w14:paraId="213B01C9" w14:textId="7120FF01" w:rsidR="005F56AE" w:rsidRDefault="005F56AE" w:rsidP="00F654CD">
            <w:pPr>
              <w:keepNext/>
              <w:keepLines/>
              <w:jc w:val="center"/>
            </w:pPr>
            <w:r>
              <w:t>5</w:t>
            </w:r>
          </w:p>
        </w:tc>
        <w:tc>
          <w:tcPr>
            <w:tcW w:w="1737" w:type="dxa"/>
          </w:tcPr>
          <w:p w14:paraId="6FC04A04" w14:textId="5D816205" w:rsidR="005F56AE" w:rsidRDefault="005F56AE" w:rsidP="00F654CD">
            <w:pPr>
              <w:keepNext/>
              <w:keepLines/>
            </w:pPr>
            <w:r>
              <w:t>Any</w:t>
            </w:r>
          </w:p>
        </w:tc>
        <w:tc>
          <w:tcPr>
            <w:tcW w:w="1958" w:type="dxa"/>
          </w:tcPr>
          <w:p w14:paraId="3EE47F07" w14:textId="1A53328E" w:rsidR="005F56AE" w:rsidRDefault="005F56AE" w:rsidP="00F654CD">
            <w:pPr>
              <w:keepNext/>
              <w:keepLines/>
            </w:pPr>
            <w:r>
              <w:t>Windows</w:t>
            </w:r>
          </w:p>
        </w:tc>
        <w:tc>
          <w:tcPr>
            <w:tcW w:w="4945" w:type="dxa"/>
          </w:tcPr>
          <w:p w14:paraId="5EEA07E2" w14:textId="546A1D67" w:rsidR="005F56AE" w:rsidRDefault="005F56AE" w:rsidP="00F654CD">
            <w:pPr>
              <w:keepNext/>
              <w:keepLines/>
            </w:pPr>
            <w:r>
              <w:t>Test PC with programming software and firmware</w:t>
            </w:r>
          </w:p>
        </w:tc>
      </w:tr>
      <w:tr w:rsidR="00DB4B70" w14:paraId="7DF694FA" w14:textId="77777777" w:rsidTr="004157FA">
        <w:trPr>
          <w:cantSplit/>
        </w:trPr>
        <w:tc>
          <w:tcPr>
            <w:tcW w:w="710" w:type="dxa"/>
          </w:tcPr>
          <w:p w14:paraId="674C96B8" w14:textId="77BE3972" w:rsidR="00DB4B70" w:rsidRDefault="00DB4B70" w:rsidP="00F654CD">
            <w:pPr>
              <w:keepNext/>
              <w:keepLines/>
              <w:jc w:val="center"/>
            </w:pPr>
            <w:r>
              <w:t>6</w:t>
            </w:r>
          </w:p>
        </w:tc>
        <w:tc>
          <w:tcPr>
            <w:tcW w:w="1737" w:type="dxa"/>
          </w:tcPr>
          <w:p w14:paraId="003EEFB5" w14:textId="0A2143CB" w:rsidR="00DB4B70" w:rsidRDefault="00DB4B70" w:rsidP="00F654CD">
            <w:pPr>
              <w:keepNext/>
              <w:keepLines/>
            </w:pPr>
            <w:r>
              <w:t>Adafruit</w:t>
            </w:r>
          </w:p>
        </w:tc>
        <w:tc>
          <w:tcPr>
            <w:tcW w:w="1958" w:type="dxa"/>
          </w:tcPr>
          <w:p w14:paraId="097EA496" w14:textId="209C8EF2" w:rsidR="00DB4B70" w:rsidRDefault="00A96DF0" w:rsidP="00F654CD">
            <w:pPr>
              <w:keepNext/>
              <w:keepLines/>
            </w:pPr>
            <w:r w:rsidRPr="00A96DF0">
              <w:t>954</w:t>
            </w:r>
          </w:p>
        </w:tc>
        <w:tc>
          <w:tcPr>
            <w:tcW w:w="4945" w:type="dxa"/>
          </w:tcPr>
          <w:p w14:paraId="5A7CB9F3" w14:textId="7C574D5C" w:rsidR="00DB4B70" w:rsidRDefault="00DB4B70" w:rsidP="00F654CD">
            <w:pPr>
              <w:keepNext/>
              <w:keepLines/>
            </w:pPr>
            <w:r>
              <w:t>USB to TTL Serial Cable</w:t>
            </w:r>
          </w:p>
        </w:tc>
      </w:tr>
      <w:tr w:rsidR="0039628B" w14:paraId="77E6999F" w14:textId="77777777" w:rsidTr="004157FA">
        <w:trPr>
          <w:cantSplit/>
        </w:trPr>
        <w:tc>
          <w:tcPr>
            <w:tcW w:w="710" w:type="dxa"/>
          </w:tcPr>
          <w:p w14:paraId="3E3F30BE" w14:textId="64A04F69" w:rsidR="0039628B" w:rsidRDefault="0039628B" w:rsidP="00F654CD">
            <w:pPr>
              <w:keepNext/>
              <w:keepLines/>
              <w:jc w:val="center"/>
            </w:pPr>
            <w:r>
              <w:t>7</w:t>
            </w:r>
          </w:p>
        </w:tc>
        <w:tc>
          <w:tcPr>
            <w:tcW w:w="1737" w:type="dxa"/>
          </w:tcPr>
          <w:p w14:paraId="193DAE09" w14:textId="30F993B8" w:rsidR="0039628B" w:rsidRDefault="0039628B" w:rsidP="00F654CD">
            <w:pPr>
              <w:keepNext/>
              <w:keepLines/>
            </w:pPr>
            <w:r>
              <w:t>Keysight</w:t>
            </w:r>
          </w:p>
        </w:tc>
        <w:tc>
          <w:tcPr>
            <w:tcW w:w="1958" w:type="dxa"/>
          </w:tcPr>
          <w:p w14:paraId="6E4A4DE8" w14:textId="27165AE9" w:rsidR="0039628B" w:rsidRPr="00A96DF0" w:rsidRDefault="008D5361" w:rsidP="00F654CD">
            <w:pPr>
              <w:keepNext/>
              <w:keepLines/>
            </w:pPr>
            <w:r>
              <w:t>DSO2024A</w:t>
            </w:r>
          </w:p>
        </w:tc>
        <w:tc>
          <w:tcPr>
            <w:tcW w:w="4945" w:type="dxa"/>
          </w:tcPr>
          <w:p w14:paraId="339BB7CA" w14:textId="61C500C5" w:rsidR="0039628B" w:rsidRDefault="000A50C8" w:rsidP="00F654CD">
            <w:pPr>
              <w:keepNext/>
              <w:keepLines/>
            </w:pPr>
            <w:r>
              <w:t>Oscilloscope</w:t>
            </w:r>
          </w:p>
        </w:tc>
      </w:tr>
    </w:tbl>
    <w:p w14:paraId="7A62457F" w14:textId="4094B1B8" w:rsidR="001D6194" w:rsidRDefault="001D6194" w:rsidP="001D6194">
      <w:pPr>
        <w:pStyle w:val="Heading1"/>
      </w:pPr>
      <w:bookmarkStart w:id="14" w:name="_Toc207893429"/>
      <w:r>
        <w:t>Procedure</w:t>
      </w:r>
      <w:bookmarkEnd w:id="14"/>
    </w:p>
    <w:p w14:paraId="6953F069" w14:textId="7FD893F8" w:rsidR="00856BF4" w:rsidRDefault="00856BF4" w:rsidP="001D6194">
      <w:pPr>
        <w:pStyle w:val="Heading2"/>
      </w:pPr>
      <w:bookmarkStart w:id="15" w:name="_Toc207893430"/>
      <w:r>
        <w:t>Visual Inspection</w:t>
      </w:r>
      <w:bookmarkEnd w:id="15"/>
    </w:p>
    <w:p w14:paraId="3F97ED53" w14:textId="0AE36E22" w:rsidR="00E81644" w:rsidRPr="00E81644" w:rsidRDefault="00E81644" w:rsidP="00E81644">
      <w:pPr>
        <w:pStyle w:val="ListParagraph"/>
        <w:numPr>
          <w:ilvl w:val="0"/>
          <w:numId w:val="23"/>
        </w:numPr>
      </w:pPr>
      <w:commentRangeStart w:id="16"/>
      <w:r>
        <w:t xml:space="preserve">Visually inspect </w:t>
      </w:r>
      <w:r w:rsidR="002165B0">
        <w:t xml:space="preserve">the PCBA to the IPC-610 standard and </w:t>
      </w:r>
      <w:r w:rsidR="000E6660">
        <w:t xml:space="preserve">class specified in </w:t>
      </w:r>
      <w:r w:rsidR="002165B0">
        <w:t>the drawing</w:t>
      </w:r>
      <w:r w:rsidR="000774C9">
        <w:t xml:space="preserve"> (</w:t>
      </w:r>
      <w:r w:rsidR="000774C9" w:rsidRPr="009A03EB">
        <w:t>AE104077-001</w:t>
      </w:r>
      <w:r w:rsidR="000774C9">
        <w:t>)</w:t>
      </w:r>
      <w:r w:rsidR="002165B0">
        <w:t xml:space="preserve">. </w:t>
      </w:r>
      <w:commentRangeEnd w:id="16"/>
      <w:r w:rsidR="00EA3F26">
        <w:rPr>
          <w:rStyle w:val="CommentReference"/>
        </w:rPr>
        <w:commentReference w:id="16"/>
      </w:r>
    </w:p>
    <w:p w14:paraId="031F2231" w14:textId="43352832" w:rsidR="001D6194" w:rsidRDefault="001D6194" w:rsidP="001D6194">
      <w:pPr>
        <w:pStyle w:val="Heading2"/>
      </w:pPr>
      <w:bookmarkStart w:id="17" w:name="_Toc207893431"/>
      <w:r>
        <w:lastRenderedPageBreak/>
        <w:t>Voltage Rail Checks</w:t>
      </w:r>
      <w:bookmarkEnd w:id="17"/>
    </w:p>
    <w:p w14:paraId="659F211C" w14:textId="77777777" w:rsidR="001500F8" w:rsidRDefault="001500F8" w:rsidP="001500F8">
      <w:pPr>
        <w:keepNext/>
        <w:jc w:val="center"/>
      </w:pPr>
      <w:r w:rsidRPr="001500F8">
        <w:rPr>
          <w:noProof/>
        </w:rPr>
        <w:drawing>
          <wp:inline distT="0" distB="0" distL="0" distR="0" wp14:anchorId="455DE376" wp14:editId="3DEBF4C4">
            <wp:extent cx="4200525" cy="4905375"/>
            <wp:effectExtent l="0" t="0" r="9525" b="9525"/>
            <wp:docPr id="7" name="Picture 6">
              <a:extLst xmlns:a="http://schemas.openxmlformats.org/drawingml/2006/main">
                <a:ext uri="{FF2B5EF4-FFF2-40B4-BE49-F238E27FC236}">
                  <a16:creationId xmlns:a16="http://schemas.microsoft.com/office/drawing/2014/main" id="{AC1E9CBB-2D20-B390-BE29-F5CC9C3CE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C1E9CBB-2D20-B390-BE29-F5CC9C3CEE24}"/>
                        </a:ext>
                      </a:extLst>
                    </pic:cNvPr>
                    <pic:cNvPicPr>
                      <a:picLocks noChangeAspect="1"/>
                    </pic:cNvPicPr>
                  </pic:nvPicPr>
                  <pic:blipFill>
                    <a:blip r:embed="rId21"/>
                    <a:stretch>
                      <a:fillRect/>
                    </a:stretch>
                  </pic:blipFill>
                  <pic:spPr>
                    <a:xfrm>
                      <a:off x="0" y="0"/>
                      <a:ext cx="4200525" cy="4905375"/>
                    </a:xfrm>
                    <a:prstGeom prst="rect">
                      <a:avLst/>
                    </a:prstGeom>
                  </pic:spPr>
                </pic:pic>
              </a:graphicData>
            </a:graphic>
          </wp:inline>
        </w:drawing>
      </w:r>
    </w:p>
    <w:p w14:paraId="05F1B920" w14:textId="71AE855A" w:rsidR="00F03B3F" w:rsidRPr="00F03B3F" w:rsidRDefault="001500F8" w:rsidP="001500F8">
      <w:pPr>
        <w:pStyle w:val="Caption"/>
      </w:pPr>
      <w:bookmarkStart w:id="18" w:name="_Ref207115053"/>
      <w:bookmarkStart w:id="19" w:name="_Toc207893438"/>
      <w:r>
        <w:t xml:space="preserve">Figure </w:t>
      </w:r>
      <w:fldSimple w:instr=" STYLEREF 1 \s ">
        <w:r w:rsidR="00C76EFA">
          <w:rPr>
            <w:noProof/>
          </w:rPr>
          <w:t>4</w:t>
        </w:r>
      </w:fldSimple>
      <w:r>
        <w:noBreakHyphen/>
      </w:r>
      <w:fldSimple w:instr=" SEQ Figure \* ARABIC \s 1 ">
        <w:r w:rsidR="00C76EFA">
          <w:rPr>
            <w:noProof/>
          </w:rPr>
          <w:t>1</w:t>
        </w:r>
      </w:fldSimple>
      <w:bookmarkEnd w:id="18"/>
      <w:r>
        <w:t xml:space="preserve"> Test Configuration A</w:t>
      </w:r>
      <w:bookmarkEnd w:id="19"/>
    </w:p>
    <w:p w14:paraId="59689050" w14:textId="5EA8C724" w:rsidR="0097512F" w:rsidRDefault="0097512F" w:rsidP="002C391D">
      <w:pPr>
        <w:pStyle w:val="ListParagraph"/>
        <w:numPr>
          <w:ilvl w:val="0"/>
          <w:numId w:val="24"/>
        </w:numPr>
      </w:pPr>
      <w:r>
        <w:t xml:space="preserve">Set the multimeter </w:t>
      </w:r>
      <w:r w:rsidR="00B467D1">
        <w:t xml:space="preserve">(Item 2) </w:t>
      </w:r>
      <w:r>
        <w:t xml:space="preserve">in diode check (beep) mode. </w:t>
      </w:r>
    </w:p>
    <w:p w14:paraId="11BEF1DF" w14:textId="0D8BD087" w:rsidR="001D6194" w:rsidRDefault="00567A17" w:rsidP="002C391D">
      <w:pPr>
        <w:pStyle w:val="ListParagraph"/>
        <w:numPr>
          <w:ilvl w:val="0"/>
          <w:numId w:val="24"/>
        </w:numPr>
      </w:pPr>
      <w:r>
        <w:t xml:space="preserve">Using the multimeter, probe the ground </w:t>
      </w:r>
      <w:r w:rsidR="00047E22">
        <w:t>pad</w:t>
      </w:r>
      <w:r w:rsidR="0068113D">
        <w:t xml:space="preserve"> (pin 2) </w:t>
      </w:r>
      <w:r w:rsidR="00047E22">
        <w:t>of the input barrel jack</w:t>
      </w:r>
      <w:r w:rsidR="00081096">
        <w:t xml:space="preserve"> </w:t>
      </w:r>
      <w:r w:rsidR="0068113D">
        <w:t>(</w:t>
      </w:r>
      <w:r w:rsidR="00081096">
        <w:t>J3)</w:t>
      </w:r>
      <w:r w:rsidR="00047E22">
        <w:t xml:space="preserve"> </w:t>
      </w:r>
      <w:r w:rsidR="00E05180">
        <w:t>(GND)</w:t>
      </w:r>
      <w:r w:rsidR="0097512F">
        <w:t xml:space="preserve"> with the black multimeter probe</w:t>
      </w:r>
      <w:r w:rsidR="001160C4">
        <w:t xml:space="preserve">, and with the red </w:t>
      </w:r>
      <w:r w:rsidR="00366E4E">
        <w:t>probe verify the</w:t>
      </w:r>
      <w:r w:rsidR="0006148E">
        <w:t xml:space="preserve"> following locations are connected to ground:</w:t>
      </w:r>
    </w:p>
    <w:p w14:paraId="02E44057" w14:textId="0F187B62" w:rsidR="0006148E" w:rsidRDefault="0088545A" w:rsidP="0006148E">
      <w:pPr>
        <w:pStyle w:val="ListParagraph"/>
        <w:numPr>
          <w:ilvl w:val="1"/>
          <w:numId w:val="24"/>
        </w:numPr>
      </w:pPr>
      <w:r>
        <w:t>P2 pin 1</w:t>
      </w:r>
      <w:r w:rsidR="00620ED4">
        <w:t xml:space="preserve"> (GPIO Header)</w:t>
      </w:r>
    </w:p>
    <w:p w14:paraId="754896A5" w14:textId="69285436" w:rsidR="003057BD" w:rsidRDefault="00352A57" w:rsidP="003057BD">
      <w:pPr>
        <w:pStyle w:val="ListParagraph"/>
        <w:numPr>
          <w:ilvl w:val="0"/>
          <w:numId w:val="24"/>
        </w:numPr>
      </w:pPr>
      <w:commentRangeStart w:id="20"/>
      <w:r>
        <w:t xml:space="preserve">With the </w:t>
      </w:r>
      <w:r w:rsidR="001639BC">
        <w:t xml:space="preserve">black multimeter probe still on </w:t>
      </w:r>
      <w:r w:rsidR="00081096">
        <w:t>the ground pad (pin 2) of the input barrel jack (J3) (GND)</w:t>
      </w:r>
      <w:r w:rsidR="00702711">
        <w:t xml:space="preserve"> and using the red probe</w:t>
      </w:r>
      <w:r w:rsidR="001639BC">
        <w:t xml:space="preserve">, verify that the following nets are </w:t>
      </w:r>
      <w:r w:rsidR="001639BC">
        <w:rPr>
          <w:b/>
          <w:bCs/>
        </w:rPr>
        <w:t>NOT</w:t>
      </w:r>
      <w:r w:rsidR="001639BC">
        <w:t xml:space="preserve"> connected to ground:</w:t>
      </w:r>
    </w:p>
    <w:p w14:paraId="24A91CE7" w14:textId="45D5ECFF" w:rsidR="001639BC" w:rsidRDefault="00F11809" w:rsidP="001639BC">
      <w:pPr>
        <w:pStyle w:val="ListParagraph"/>
        <w:numPr>
          <w:ilvl w:val="1"/>
          <w:numId w:val="24"/>
        </w:numPr>
      </w:pPr>
      <w:r>
        <w:t>J3</w:t>
      </w:r>
      <w:r w:rsidR="00411BF1">
        <w:t xml:space="preserve"> pin 1 (PWR_JACK)</w:t>
      </w:r>
    </w:p>
    <w:p w14:paraId="086C5C59" w14:textId="508A5B56" w:rsidR="001639BC" w:rsidRDefault="00753E8C" w:rsidP="001639BC">
      <w:pPr>
        <w:pStyle w:val="ListParagraph"/>
        <w:numPr>
          <w:ilvl w:val="1"/>
          <w:numId w:val="24"/>
        </w:numPr>
      </w:pPr>
      <w:r>
        <w:t>U6 pins 14-16 (+5V)</w:t>
      </w:r>
    </w:p>
    <w:p w14:paraId="0C0FE933" w14:textId="100758AE" w:rsidR="001639BC" w:rsidRDefault="00F11809" w:rsidP="001639BC">
      <w:pPr>
        <w:pStyle w:val="ListParagraph"/>
        <w:numPr>
          <w:ilvl w:val="1"/>
          <w:numId w:val="24"/>
        </w:numPr>
      </w:pPr>
      <w:r>
        <w:t xml:space="preserve">P2 pin 2 </w:t>
      </w:r>
      <w:r w:rsidR="001F503F">
        <w:t>(+3V3)</w:t>
      </w:r>
    </w:p>
    <w:p w14:paraId="6171CCB4" w14:textId="4AAA5942" w:rsidR="001F503F" w:rsidRDefault="001F503F" w:rsidP="001639BC">
      <w:pPr>
        <w:pStyle w:val="ListParagraph"/>
        <w:numPr>
          <w:ilvl w:val="1"/>
          <w:numId w:val="24"/>
        </w:numPr>
      </w:pPr>
      <w:r>
        <w:t xml:space="preserve">U12 pin </w:t>
      </w:r>
      <w:r w:rsidR="00A81DEB">
        <w:t xml:space="preserve">1 </w:t>
      </w:r>
      <w:r>
        <w:t>(+3V3_RF)</w:t>
      </w:r>
      <w:commentRangeEnd w:id="20"/>
      <w:r w:rsidR="0048539E">
        <w:rPr>
          <w:rStyle w:val="CommentReference"/>
        </w:rPr>
        <w:commentReference w:id="20"/>
      </w:r>
    </w:p>
    <w:p w14:paraId="14BCF41A" w14:textId="71C950CD" w:rsidR="006C31F8" w:rsidRDefault="006C31F8" w:rsidP="006C31F8">
      <w:pPr>
        <w:pStyle w:val="ListParagraph"/>
        <w:numPr>
          <w:ilvl w:val="0"/>
          <w:numId w:val="24"/>
        </w:numPr>
      </w:pPr>
      <w:r>
        <w:lastRenderedPageBreak/>
        <w:t xml:space="preserve">Place black multimeter probe on </w:t>
      </w:r>
      <w:r w:rsidR="00BF4002">
        <w:t>U6 pins 14-16 (+5V)</w:t>
      </w:r>
      <w:r w:rsidR="00702711">
        <w:t xml:space="preserve"> and using the red probe</w:t>
      </w:r>
      <w:r>
        <w:t xml:space="preserve">, verify that the following nets are </w:t>
      </w:r>
      <w:r>
        <w:rPr>
          <w:b/>
          <w:bCs/>
        </w:rPr>
        <w:t>NOT</w:t>
      </w:r>
      <w:r>
        <w:t xml:space="preserve"> connected:</w:t>
      </w:r>
    </w:p>
    <w:p w14:paraId="7C25FB4A" w14:textId="77777777" w:rsidR="006C31F8" w:rsidRDefault="006C31F8" w:rsidP="006C31F8">
      <w:pPr>
        <w:pStyle w:val="ListParagraph"/>
        <w:numPr>
          <w:ilvl w:val="1"/>
          <w:numId w:val="24"/>
        </w:numPr>
      </w:pPr>
      <w:r>
        <w:t>P2 pin 2 (+3V3)</w:t>
      </w:r>
    </w:p>
    <w:p w14:paraId="582633E0" w14:textId="77777777" w:rsidR="006C31F8" w:rsidRDefault="006C31F8" w:rsidP="006C31F8">
      <w:pPr>
        <w:pStyle w:val="ListParagraph"/>
        <w:numPr>
          <w:ilvl w:val="1"/>
          <w:numId w:val="24"/>
        </w:numPr>
      </w:pPr>
      <w:r>
        <w:t>U12 pin 1 (+3V3_RF)</w:t>
      </w:r>
    </w:p>
    <w:p w14:paraId="05D87352" w14:textId="68542A85" w:rsidR="00BF4002" w:rsidRDefault="00BF4002" w:rsidP="00EF49FE">
      <w:pPr>
        <w:pStyle w:val="ListParagraph"/>
        <w:numPr>
          <w:ilvl w:val="0"/>
          <w:numId w:val="24"/>
        </w:numPr>
      </w:pPr>
      <w:r>
        <w:t>Place black multimeter probe on</w:t>
      </w:r>
      <w:r w:rsidRPr="00BF4002">
        <w:t xml:space="preserve"> </w:t>
      </w:r>
      <w:r>
        <w:t>P2 pin 2 (+3V3)</w:t>
      </w:r>
      <w:r w:rsidR="00702711">
        <w:t xml:space="preserve"> and using the red probe</w:t>
      </w:r>
      <w:r>
        <w:t xml:space="preserve">, verify that the following nets are </w:t>
      </w:r>
      <w:r w:rsidRPr="00EF49FE">
        <w:rPr>
          <w:b/>
          <w:bCs/>
        </w:rPr>
        <w:t>NOT</w:t>
      </w:r>
      <w:r>
        <w:t xml:space="preserve"> connected:</w:t>
      </w:r>
    </w:p>
    <w:p w14:paraId="5BCCB92D" w14:textId="77777777" w:rsidR="00BF4002" w:rsidRDefault="00BF4002" w:rsidP="00BF4002">
      <w:pPr>
        <w:pStyle w:val="ListParagraph"/>
        <w:numPr>
          <w:ilvl w:val="1"/>
          <w:numId w:val="24"/>
        </w:numPr>
      </w:pPr>
      <w:r>
        <w:t>U12 pin 1 (+3V3_RF)</w:t>
      </w:r>
    </w:p>
    <w:p w14:paraId="7DFE48B8" w14:textId="245B5112" w:rsidR="001639BC" w:rsidRDefault="00774836" w:rsidP="001639BC">
      <w:pPr>
        <w:pStyle w:val="ListParagraph"/>
        <w:numPr>
          <w:ilvl w:val="0"/>
          <w:numId w:val="24"/>
        </w:numPr>
      </w:pPr>
      <w:r>
        <w:t xml:space="preserve">Disconnect any connected output power cables from </w:t>
      </w:r>
      <w:r w:rsidR="00AF4E7A">
        <w:t xml:space="preserve">the DC </w:t>
      </w:r>
      <w:r w:rsidR="009F71D8">
        <w:t>p</w:t>
      </w:r>
      <w:r w:rsidR="00AF4E7A">
        <w:t xml:space="preserve">ower </w:t>
      </w:r>
      <w:r w:rsidR="009F71D8">
        <w:t>s</w:t>
      </w:r>
      <w:r w:rsidR="00AF4E7A">
        <w:t xml:space="preserve">upply (Item </w:t>
      </w:r>
      <w:r>
        <w:t xml:space="preserve">1). Power </w:t>
      </w:r>
      <w:proofErr w:type="gramStart"/>
      <w:r>
        <w:t>on</w:t>
      </w:r>
      <w:proofErr w:type="gramEnd"/>
      <w:r>
        <w:t xml:space="preserve"> the supply without enabling </w:t>
      </w:r>
      <w:proofErr w:type="gramStart"/>
      <w:ins w:id="21" w:author="Tony Lleonart" w:date="2025-09-18T21:53:00Z" w16du:dateUtc="2025-09-19T01:53:00Z">
        <w:r w:rsidR="00D06179">
          <w:t xml:space="preserve">the </w:t>
        </w:r>
      </w:ins>
      <w:r>
        <w:t>output</w:t>
      </w:r>
      <w:proofErr w:type="gramEnd"/>
      <w:r>
        <w:t xml:space="preserve">. </w:t>
      </w:r>
    </w:p>
    <w:p w14:paraId="015FD704" w14:textId="4E7B1ED7" w:rsidR="00FF531E" w:rsidRDefault="00FF531E" w:rsidP="001639BC">
      <w:pPr>
        <w:pStyle w:val="ListParagraph"/>
        <w:numPr>
          <w:ilvl w:val="0"/>
          <w:numId w:val="24"/>
        </w:numPr>
      </w:pPr>
      <w:r>
        <w:t>Set the DC power supply to output 5V and set the current limit to 200mA.</w:t>
      </w:r>
    </w:p>
    <w:p w14:paraId="66FBC06F" w14:textId="67A1B889" w:rsidR="00FF531E" w:rsidRDefault="007C2EE8" w:rsidP="001639BC">
      <w:pPr>
        <w:pStyle w:val="ListParagraph"/>
        <w:numPr>
          <w:ilvl w:val="0"/>
          <w:numId w:val="24"/>
        </w:numPr>
      </w:pPr>
      <w:r>
        <w:t xml:space="preserve">Connect the input power cable (Item 3) banana jacks to the output </w:t>
      </w:r>
      <w:r w:rsidR="009F71D8">
        <w:t>jacks of the DC power supply</w:t>
      </w:r>
      <w:r w:rsidR="00CA64CF">
        <w:t>, and the barrel connector to the UUT’s barrel jack</w:t>
      </w:r>
      <w:r w:rsidR="001500F8">
        <w:t xml:space="preserve">, as shown in </w:t>
      </w:r>
      <w:r w:rsidR="001500F8">
        <w:fldChar w:fldCharType="begin"/>
      </w:r>
      <w:r w:rsidR="001500F8">
        <w:instrText xml:space="preserve"> REF _Ref207115053 \h </w:instrText>
      </w:r>
      <w:r w:rsidR="001500F8">
        <w:fldChar w:fldCharType="separate"/>
      </w:r>
      <w:r w:rsidR="00C76EFA">
        <w:t xml:space="preserve">Figure </w:t>
      </w:r>
      <w:r w:rsidR="00C76EFA">
        <w:rPr>
          <w:noProof/>
        </w:rPr>
        <w:t>4</w:t>
      </w:r>
      <w:r w:rsidR="00C76EFA">
        <w:noBreakHyphen/>
      </w:r>
      <w:r w:rsidR="00C76EFA">
        <w:rPr>
          <w:noProof/>
        </w:rPr>
        <w:t>1</w:t>
      </w:r>
      <w:r w:rsidR="001500F8">
        <w:fldChar w:fldCharType="end"/>
      </w:r>
      <w:r w:rsidR="001500F8">
        <w:t xml:space="preserve">. </w:t>
      </w:r>
    </w:p>
    <w:p w14:paraId="3987015D" w14:textId="515DF309" w:rsidR="00CA64CF" w:rsidRPr="00EE6400" w:rsidRDefault="00447F3D" w:rsidP="001639BC">
      <w:pPr>
        <w:pStyle w:val="ListParagraph"/>
        <w:numPr>
          <w:ilvl w:val="0"/>
          <w:numId w:val="24"/>
        </w:numPr>
      </w:pPr>
      <w:commentRangeStart w:id="22"/>
      <w:r w:rsidRPr="00447F3D">
        <w:rPr>
          <w:b/>
          <w:bCs/>
        </w:rPr>
        <w:t>(WARNING</w:t>
      </w:r>
      <w:r w:rsidR="002E2CB6">
        <w:rPr>
          <w:b/>
          <w:bCs/>
        </w:rPr>
        <w:t xml:space="preserve">: </w:t>
      </w:r>
      <w:r w:rsidR="006E1208">
        <w:rPr>
          <w:b/>
          <w:bCs/>
        </w:rPr>
        <w:t>If the UUT draws too much current, be prepared to turn off power supply quickly to reduce damage to the UUT</w:t>
      </w:r>
      <w:r w:rsidRPr="00447F3D">
        <w:rPr>
          <w:b/>
          <w:bCs/>
        </w:rPr>
        <w:t>)</w:t>
      </w:r>
      <w:r>
        <w:t xml:space="preserve"> </w:t>
      </w:r>
      <w:commentRangeEnd w:id="22"/>
      <w:r w:rsidR="008E4081">
        <w:rPr>
          <w:rStyle w:val="CommentReference"/>
        </w:rPr>
        <w:commentReference w:id="22"/>
      </w:r>
      <w:r w:rsidR="00CA64CF">
        <w:t>Enable the power supply.</w:t>
      </w:r>
      <w:r>
        <w:t xml:space="preserve"> </w:t>
      </w:r>
    </w:p>
    <w:p w14:paraId="0432DCA6" w14:textId="77777777" w:rsidR="00FE6430" w:rsidRDefault="00447F3D" w:rsidP="001D6194">
      <w:pPr>
        <w:pStyle w:val="ListParagraph"/>
        <w:numPr>
          <w:ilvl w:val="0"/>
          <w:numId w:val="24"/>
        </w:numPr>
      </w:pPr>
      <w:r w:rsidRPr="00EE6400">
        <w:rPr>
          <w:b/>
          <w:bCs/>
        </w:rPr>
        <w:t>(WARNING)</w:t>
      </w:r>
      <w:r w:rsidRPr="00EE6400">
        <w:t xml:space="preserve"> </w:t>
      </w:r>
      <w:r w:rsidR="00CA64CF" w:rsidRPr="00EE6400">
        <w:t xml:space="preserve">Verify that the </w:t>
      </w:r>
      <w:r w:rsidR="002C6F3C" w:rsidRPr="00EE6400">
        <w:t xml:space="preserve">UUT does </w:t>
      </w:r>
      <w:r w:rsidR="00A4751A" w:rsidRPr="00EE6400">
        <w:t xml:space="preserve">not draw more than the current limit, entering the power supply into constant current mode. </w:t>
      </w:r>
      <w:r w:rsidR="00E3306B" w:rsidRPr="00EE6400">
        <w:rPr>
          <w:b/>
          <w:bCs/>
        </w:rPr>
        <w:t>If</w:t>
      </w:r>
      <w:r w:rsidRPr="00EE6400">
        <w:rPr>
          <w:b/>
          <w:bCs/>
        </w:rPr>
        <w:t xml:space="preserve"> </w:t>
      </w:r>
      <w:r w:rsidR="00C0738B" w:rsidRPr="00EE6400">
        <w:rPr>
          <w:b/>
          <w:bCs/>
        </w:rPr>
        <w:t>the board is drawing more than 200mA, disable the power supply</w:t>
      </w:r>
      <w:r w:rsidR="00C0738B" w:rsidRPr="00EE6400">
        <w:t xml:space="preserve">, end this procedure, and diagnose the issue. </w:t>
      </w:r>
      <w:r w:rsidR="00E3306B" w:rsidRPr="00EE6400">
        <w:t xml:space="preserve"> </w:t>
      </w:r>
    </w:p>
    <w:p w14:paraId="63A0CCC3" w14:textId="592885B6" w:rsidR="00D70DC4" w:rsidRDefault="00FE6430" w:rsidP="001D6194">
      <w:pPr>
        <w:pStyle w:val="ListParagraph"/>
        <w:numPr>
          <w:ilvl w:val="0"/>
          <w:numId w:val="24"/>
        </w:numPr>
      </w:pPr>
      <w:r>
        <w:t>Place the black multimeter probe on the ground pad (pin 2) of the input barrel jack (J3) (GND</w:t>
      </w:r>
      <w:r w:rsidR="00A03AED">
        <w:t>)</w:t>
      </w:r>
      <w:r>
        <w:t xml:space="preserve"> and </w:t>
      </w:r>
      <w:r w:rsidR="00A03AED">
        <w:t>using the red probe, verify the following nets voltages:</w:t>
      </w:r>
    </w:p>
    <w:p w14:paraId="02BD735D" w14:textId="68BA95B2" w:rsidR="007325FA" w:rsidRDefault="007325FA" w:rsidP="007325FA">
      <w:pPr>
        <w:pStyle w:val="Caption"/>
        <w:keepNext/>
      </w:pPr>
      <w:bookmarkStart w:id="23" w:name="_Toc207893437"/>
      <w:r>
        <w:t xml:space="preserve">Table </w:t>
      </w:r>
      <w:fldSimple w:instr=" STYLEREF 1 \s ">
        <w:r w:rsidR="00C76EFA">
          <w:rPr>
            <w:noProof/>
          </w:rPr>
          <w:t>4</w:t>
        </w:r>
      </w:fldSimple>
      <w:r>
        <w:noBreakHyphen/>
      </w:r>
      <w:fldSimple w:instr=" SEQ Table \* ARABIC \s 1 ">
        <w:r w:rsidR="00C76EFA">
          <w:rPr>
            <w:noProof/>
          </w:rPr>
          <w:t>1</w:t>
        </w:r>
      </w:fldSimple>
      <w:r>
        <w:t xml:space="preserve"> </w:t>
      </w:r>
      <w:r w:rsidR="0038244D">
        <w:t>Voltage Rails to Check</w:t>
      </w:r>
      <w:bookmarkEnd w:id="23"/>
    </w:p>
    <w:tbl>
      <w:tblPr>
        <w:tblStyle w:val="TableGrid"/>
        <w:tblW w:w="0" w:type="auto"/>
        <w:jc w:val="center"/>
        <w:tblLook w:val="04A0" w:firstRow="1" w:lastRow="0" w:firstColumn="1" w:lastColumn="0" w:noHBand="0" w:noVBand="1"/>
      </w:tblPr>
      <w:tblGrid>
        <w:gridCol w:w="710"/>
        <w:gridCol w:w="2226"/>
        <w:gridCol w:w="2573"/>
        <w:gridCol w:w="2393"/>
      </w:tblGrid>
      <w:tr w:rsidR="00B74945" w:rsidRPr="003313D6" w14:paraId="60CB2CC5" w14:textId="77777777" w:rsidTr="00CA586E">
        <w:trPr>
          <w:jc w:val="center"/>
        </w:trPr>
        <w:tc>
          <w:tcPr>
            <w:tcW w:w="710" w:type="dxa"/>
            <w:shd w:val="clear" w:color="auto" w:fill="D9D9D9" w:themeFill="background1" w:themeFillShade="D9"/>
          </w:tcPr>
          <w:p w14:paraId="197BB7F1" w14:textId="23EFA185" w:rsidR="00B74945" w:rsidRPr="003313D6" w:rsidRDefault="00B74945" w:rsidP="003313D6">
            <w:pPr>
              <w:rPr>
                <w:b/>
                <w:bCs/>
              </w:rPr>
            </w:pPr>
            <w:r>
              <w:rPr>
                <w:b/>
                <w:bCs/>
              </w:rPr>
              <w:t>Item</w:t>
            </w:r>
          </w:p>
        </w:tc>
        <w:tc>
          <w:tcPr>
            <w:tcW w:w="2226" w:type="dxa"/>
            <w:shd w:val="clear" w:color="auto" w:fill="D9D9D9" w:themeFill="background1" w:themeFillShade="D9"/>
          </w:tcPr>
          <w:p w14:paraId="246F147F" w14:textId="0E34C524" w:rsidR="00B74945" w:rsidRPr="003313D6" w:rsidRDefault="00B74945" w:rsidP="003313D6">
            <w:pPr>
              <w:rPr>
                <w:b/>
                <w:bCs/>
              </w:rPr>
            </w:pPr>
            <w:r w:rsidRPr="003313D6">
              <w:rPr>
                <w:b/>
                <w:bCs/>
              </w:rPr>
              <w:t>Pin</w:t>
            </w:r>
          </w:p>
        </w:tc>
        <w:tc>
          <w:tcPr>
            <w:tcW w:w="2573" w:type="dxa"/>
            <w:shd w:val="clear" w:color="auto" w:fill="D9D9D9" w:themeFill="background1" w:themeFillShade="D9"/>
          </w:tcPr>
          <w:p w14:paraId="54720767" w14:textId="0307A96B" w:rsidR="00B74945" w:rsidRPr="003313D6" w:rsidRDefault="00B74945" w:rsidP="003313D6">
            <w:pPr>
              <w:rPr>
                <w:b/>
                <w:bCs/>
              </w:rPr>
            </w:pPr>
            <w:r w:rsidRPr="003313D6">
              <w:rPr>
                <w:b/>
                <w:bCs/>
              </w:rPr>
              <w:t>Net</w:t>
            </w:r>
          </w:p>
        </w:tc>
        <w:tc>
          <w:tcPr>
            <w:tcW w:w="2393" w:type="dxa"/>
            <w:shd w:val="clear" w:color="auto" w:fill="D9D9D9" w:themeFill="background1" w:themeFillShade="D9"/>
          </w:tcPr>
          <w:p w14:paraId="3592EE42" w14:textId="319F8CE0" w:rsidR="00B74945" w:rsidRPr="003313D6" w:rsidRDefault="00B74945" w:rsidP="003313D6">
            <w:pPr>
              <w:rPr>
                <w:b/>
                <w:bCs/>
              </w:rPr>
            </w:pPr>
            <w:r w:rsidRPr="003313D6">
              <w:rPr>
                <w:b/>
                <w:bCs/>
              </w:rPr>
              <w:t>Value</w:t>
            </w:r>
          </w:p>
        </w:tc>
      </w:tr>
      <w:tr w:rsidR="00B74945" w:rsidRPr="003313D6" w14:paraId="0FC2C825" w14:textId="77777777" w:rsidTr="00CA586E">
        <w:trPr>
          <w:jc w:val="center"/>
        </w:trPr>
        <w:tc>
          <w:tcPr>
            <w:tcW w:w="710" w:type="dxa"/>
          </w:tcPr>
          <w:p w14:paraId="70E36479" w14:textId="6183C631" w:rsidR="00B74945" w:rsidRPr="003313D6" w:rsidRDefault="00B74945" w:rsidP="00B74945">
            <w:pPr>
              <w:jc w:val="right"/>
            </w:pPr>
            <w:r>
              <w:t>a</w:t>
            </w:r>
          </w:p>
        </w:tc>
        <w:tc>
          <w:tcPr>
            <w:tcW w:w="2226" w:type="dxa"/>
          </w:tcPr>
          <w:p w14:paraId="0A7E60A4" w14:textId="5354A24E" w:rsidR="00B74945" w:rsidRPr="003313D6" w:rsidRDefault="00B74945" w:rsidP="003313D6">
            <w:r w:rsidRPr="003313D6">
              <w:t>J3 pin 1</w:t>
            </w:r>
          </w:p>
        </w:tc>
        <w:tc>
          <w:tcPr>
            <w:tcW w:w="2573" w:type="dxa"/>
          </w:tcPr>
          <w:p w14:paraId="2D4E3C1C" w14:textId="7D6D3FC0" w:rsidR="00B74945" w:rsidRPr="003313D6" w:rsidRDefault="00B74945" w:rsidP="003313D6">
            <w:r w:rsidRPr="003313D6">
              <w:t>PWR_JACK</w:t>
            </w:r>
          </w:p>
        </w:tc>
        <w:tc>
          <w:tcPr>
            <w:tcW w:w="2393" w:type="dxa"/>
          </w:tcPr>
          <w:p w14:paraId="2D64D16B" w14:textId="3DAF46C8" w:rsidR="00B74945" w:rsidRPr="003313D6" w:rsidRDefault="00B74945" w:rsidP="003313D6">
            <w:r w:rsidRPr="003313D6">
              <w:t xml:space="preserve">5V </w:t>
            </w:r>
            <w:r w:rsidR="009876BC" w:rsidRPr="009876BC">
              <w:t>±</w:t>
            </w:r>
            <w:r w:rsidRPr="003313D6">
              <w:t>100mV</w:t>
            </w:r>
          </w:p>
        </w:tc>
      </w:tr>
      <w:tr w:rsidR="00B74945" w:rsidRPr="003313D6" w14:paraId="243D2404" w14:textId="77777777" w:rsidTr="00CA586E">
        <w:trPr>
          <w:jc w:val="center"/>
        </w:trPr>
        <w:tc>
          <w:tcPr>
            <w:tcW w:w="710" w:type="dxa"/>
          </w:tcPr>
          <w:p w14:paraId="127763B2" w14:textId="17573FB6" w:rsidR="00B74945" w:rsidRPr="003313D6" w:rsidRDefault="00B74945" w:rsidP="00B74945">
            <w:pPr>
              <w:jc w:val="right"/>
            </w:pPr>
            <w:r>
              <w:t>b</w:t>
            </w:r>
          </w:p>
        </w:tc>
        <w:tc>
          <w:tcPr>
            <w:tcW w:w="2226" w:type="dxa"/>
          </w:tcPr>
          <w:p w14:paraId="3E84F7DA" w14:textId="6B2F5907" w:rsidR="00B74945" w:rsidRPr="003313D6" w:rsidRDefault="00B74945" w:rsidP="003313D6">
            <w:r w:rsidRPr="003313D6">
              <w:t>U6 pins 14-16</w:t>
            </w:r>
          </w:p>
        </w:tc>
        <w:tc>
          <w:tcPr>
            <w:tcW w:w="2573" w:type="dxa"/>
          </w:tcPr>
          <w:p w14:paraId="0E2539D2" w14:textId="150BB6B7" w:rsidR="00B74945" w:rsidRPr="003313D6" w:rsidRDefault="00B74945" w:rsidP="003313D6">
            <w:r w:rsidRPr="003313D6">
              <w:t>+5V</w:t>
            </w:r>
          </w:p>
        </w:tc>
        <w:tc>
          <w:tcPr>
            <w:tcW w:w="2393" w:type="dxa"/>
          </w:tcPr>
          <w:p w14:paraId="4527D5AD" w14:textId="6E92F653" w:rsidR="00B74945" w:rsidRPr="003313D6" w:rsidRDefault="00B74945" w:rsidP="003313D6">
            <w:r w:rsidRPr="003313D6">
              <w:t xml:space="preserve">5V </w:t>
            </w:r>
            <w:r w:rsidR="009876BC" w:rsidRPr="009876BC">
              <w:t>±</w:t>
            </w:r>
            <w:r w:rsidRPr="003313D6">
              <w:t>100mV</w:t>
            </w:r>
          </w:p>
        </w:tc>
      </w:tr>
      <w:tr w:rsidR="00B74945" w:rsidRPr="003313D6" w14:paraId="5A704C4E" w14:textId="77777777" w:rsidTr="00CA586E">
        <w:trPr>
          <w:jc w:val="center"/>
        </w:trPr>
        <w:tc>
          <w:tcPr>
            <w:tcW w:w="710" w:type="dxa"/>
          </w:tcPr>
          <w:p w14:paraId="6B21246D" w14:textId="0933F0E7" w:rsidR="00B74945" w:rsidRPr="003313D6" w:rsidRDefault="00B74945" w:rsidP="00B74945">
            <w:pPr>
              <w:jc w:val="right"/>
            </w:pPr>
            <w:r>
              <w:t>c</w:t>
            </w:r>
          </w:p>
        </w:tc>
        <w:tc>
          <w:tcPr>
            <w:tcW w:w="2226" w:type="dxa"/>
          </w:tcPr>
          <w:p w14:paraId="589B82F2" w14:textId="3F52EB7E" w:rsidR="00B74945" w:rsidRPr="003313D6" w:rsidRDefault="00B74945" w:rsidP="003313D6">
            <w:r w:rsidRPr="003313D6">
              <w:t>P2 pin 2</w:t>
            </w:r>
          </w:p>
        </w:tc>
        <w:tc>
          <w:tcPr>
            <w:tcW w:w="2573" w:type="dxa"/>
          </w:tcPr>
          <w:p w14:paraId="60FB616B" w14:textId="775F1092" w:rsidR="00B74945" w:rsidRPr="003313D6" w:rsidRDefault="00B74945" w:rsidP="003313D6">
            <w:r w:rsidRPr="003313D6">
              <w:t>+3V3</w:t>
            </w:r>
          </w:p>
        </w:tc>
        <w:tc>
          <w:tcPr>
            <w:tcW w:w="2393" w:type="dxa"/>
          </w:tcPr>
          <w:p w14:paraId="26D5281B" w14:textId="3885966E" w:rsidR="00B74945" w:rsidRPr="003313D6" w:rsidRDefault="00B74945" w:rsidP="003313D6">
            <w:r w:rsidRPr="003313D6">
              <w:t xml:space="preserve">3.3V </w:t>
            </w:r>
            <w:r w:rsidR="009876BC" w:rsidRPr="009876BC">
              <w:t>±</w:t>
            </w:r>
            <w:r w:rsidRPr="003313D6">
              <w:t>100mV</w:t>
            </w:r>
          </w:p>
        </w:tc>
      </w:tr>
      <w:tr w:rsidR="00B74945" w:rsidRPr="003313D6" w14:paraId="44653E05" w14:textId="77777777" w:rsidTr="00CA586E">
        <w:trPr>
          <w:jc w:val="center"/>
        </w:trPr>
        <w:tc>
          <w:tcPr>
            <w:tcW w:w="710" w:type="dxa"/>
          </w:tcPr>
          <w:p w14:paraId="14C7B2FA" w14:textId="28AD81D8" w:rsidR="00B74945" w:rsidRPr="003313D6" w:rsidRDefault="00B74945" w:rsidP="00B74945">
            <w:pPr>
              <w:jc w:val="right"/>
              <w:rPr>
                <w:lang w:val="es-ES"/>
              </w:rPr>
            </w:pPr>
            <w:r>
              <w:rPr>
                <w:lang w:val="es-ES"/>
              </w:rPr>
              <w:t>d</w:t>
            </w:r>
          </w:p>
        </w:tc>
        <w:tc>
          <w:tcPr>
            <w:tcW w:w="2226" w:type="dxa"/>
          </w:tcPr>
          <w:p w14:paraId="212C2487" w14:textId="4614532D" w:rsidR="00B74945" w:rsidRPr="003313D6" w:rsidRDefault="00B74945" w:rsidP="003313D6">
            <w:pPr>
              <w:rPr>
                <w:lang w:val="es-ES"/>
              </w:rPr>
            </w:pPr>
            <w:r w:rsidRPr="003313D6">
              <w:rPr>
                <w:lang w:val="es-ES"/>
              </w:rPr>
              <w:t>U12 pin 1</w:t>
            </w:r>
          </w:p>
        </w:tc>
        <w:tc>
          <w:tcPr>
            <w:tcW w:w="2573" w:type="dxa"/>
          </w:tcPr>
          <w:p w14:paraId="358220DE" w14:textId="62FBF7D2" w:rsidR="00B74945" w:rsidRPr="003313D6" w:rsidRDefault="00B74945" w:rsidP="003313D6">
            <w:pPr>
              <w:rPr>
                <w:lang w:val="es-ES"/>
              </w:rPr>
            </w:pPr>
            <w:r w:rsidRPr="003313D6">
              <w:rPr>
                <w:lang w:val="es-ES"/>
              </w:rPr>
              <w:t>+3V3_RF</w:t>
            </w:r>
          </w:p>
        </w:tc>
        <w:tc>
          <w:tcPr>
            <w:tcW w:w="2393" w:type="dxa"/>
          </w:tcPr>
          <w:p w14:paraId="5C33A59C" w14:textId="600DBA45" w:rsidR="00B74945" w:rsidRPr="003313D6" w:rsidRDefault="00B74945" w:rsidP="003313D6">
            <w:pPr>
              <w:rPr>
                <w:lang w:val="es-ES"/>
              </w:rPr>
            </w:pPr>
            <w:r w:rsidRPr="003313D6">
              <w:rPr>
                <w:lang w:val="es-ES"/>
              </w:rPr>
              <w:t xml:space="preserve">3.3V </w:t>
            </w:r>
            <w:r w:rsidR="009876BC" w:rsidRPr="009876BC">
              <w:t>±</w:t>
            </w:r>
            <w:r w:rsidRPr="003313D6">
              <w:rPr>
                <w:lang w:val="es-ES"/>
              </w:rPr>
              <w:t>100mV</w:t>
            </w:r>
          </w:p>
        </w:tc>
      </w:tr>
    </w:tbl>
    <w:p w14:paraId="634D399D" w14:textId="77777777" w:rsidR="00CA586E" w:rsidRPr="00CA586E" w:rsidRDefault="00CA586E" w:rsidP="00CA586E">
      <w:pPr>
        <w:pStyle w:val="ListParagraph"/>
      </w:pPr>
    </w:p>
    <w:p w14:paraId="66CA44A9" w14:textId="1945CA96" w:rsidR="008D5361" w:rsidRDefault="00F24D00" w:rsidP="00CA586E">
      <w:pPr>
        <w:pStyle w:val="ListParagraph"/>
        <w:numPr>
          <w:ilvl w:val="0"/>
          <w:numId w:val="24"/>
        </w:numPr>
      </w:pPr>
      <w:r>
        <w:t>Power on and set up</w:t>
      </w:r>
      <w:r w:rsidR="008D5361">
        <w:t xml:space="preserve"> the Oscilloscope (Item 7)</w:t>
      </w:r>
      <w:r>
        <w:t xml:space="preserve"> with the following settings on channel 1: 1V/div, </w:t>
      </w:r>
      <w:r w:rsidR="005921C0">
        <w:t>5u</w:t>
      </w:r>
      <w:r w:rsidR="00966E31">
        <w:t>s/div, measurement frequency channel 1.</w:t>
      </w:r>
    </w:p>
    <w:p w14:paraId="4E79F2D0" w14:textId="7722151A" w:rsidR="00966E31" w:rsidRDefault="00966E31" w:rsidP="00CA586E">
      <w:pPr>
        <w:pStyle w:val="ListParagraph"/>
        <w:numPr>
          <w:ilvl w:val="0"/>
          <w:numId w:val="24"/>
        </w:numPr>
      </w:pPr>
      <w:r>
        <w:t xml:space="preserve">Probe </w:t>
      </w:r>
      <w:r w:rsidR="00DF4130">
        <w:t xml:space="preserve">Y1 pin </w:t>
      </w:r>
      <w:r w:rsidR="00096908">
        <w:t xml:space="preserve">1 with the channel 1 probe. Verify that the clock signal is 16MHz. </w:t>
      </w:r>
    </w:p>
    <w:p w14:paraId="5963D88C" w14:textId="15C938C3" w:rsidR="008550F0" w:rsidRDefault="008550F0" w:rsidP="008550F0">
      <w:pPr>
        <w:pStyle w:val="ListParagraph"/>
        <w:numPr>
          <w:ilvl w:val="0"/>
          <w:numId w:val="24"/>
        </w:numPr>
      </w:pPr>
      <w:r>
        <w:t>Probe Y</w:t>
      </w:r>
      <w:r>
        <w:t>2</w:t>
      </w:r>
      <w:r>
        <w:t xml:space="preserve"> pin 1 with </w:t>
      </w:r>
      <w:proofErr w:type="gramStart"/>
      <w:r>
        <w:t>the channel</w:t>
      </w:r>
      <w:proofErr w:type="gramEnd"/>
      <w:r>
        <w:t xml:space="preserve"> 1 probe. Verify that the clock signal is </w:t>
      </w:r>
      <w:r>
        <w:t>32</w:t>
      </w:r>
      <w:r>
        <w:t xml:space="preserve">MHz. </w:t>
      </w:r>
    </w:p>
    <w:p w14:paraId="5CC16C68" w14:textId="27B80350" w:rsidR="00CA586E" w:rsidRDefault="00AC0A6F" w:rsidP="00CA586E">
      <w:pPr>
        <w:pStyle w:val="ListParagraph"/>
        <w:numPr>
          <w:ilvl w:val="0"/>
          <w:numId w:val="24"/>
        </w:numPr>
      </w:pPr>
      <w:r>
        <w:t xml:space="preserve">Power off the UUT. </w:t>
      </w:r>
    </w:p>
    <w:p w14:paraId="0A65C480" w14:textId="19368CBA" w:rsidR="001D6194" w:rsidRDefault="00CA38EC" w:rsidP="001D6194">
      <w:pPr>
        <w:pStyle w:val="Heading2"/>
      </w:pPr>
      <w:bookmarkStart w:id="24" w:name="_Toc207893432"/>
      <w:r>
        <w:lastRenderedPageBreak/>
        <w:t>Firmware Programming</w:t>
      </w:r>
      <w:bookmarkEnd w:id="24"/>
    </w:p>
    <w:p w14:paraId="688BD0B5" w14:textId="77777777" w:rsidR="00A025DF" w:rsidRDefault="00A025DF" w:rsidP="00A025DF">
      <w:pPr>
        <w:keepNext/>
        <w:jc w:val="center"/>
      </w:pPr>
      <w:r w:rsidRPr="009B1330">
        <w:rPr>
          <w:noProof/>
        </w:rPr>
        <w:drawing>
          <wp:inline distT="0" distB="0" distL="0" distR="0" wp14:anchorId="66CFD40F" wp14:editId="1C419336">
            <wp:extent cx="5330612" cy="3862705"/>
            <wp:effectExtent l="0" t="0" r="3810" b="4445"/>
            <wp:docPr id="9" name="Picture 8">
              <a:extLst xmlns:a="http://schemas.openxmlformats.org/drawingml/2006/main">
                <a:ext uri="{FF2B5EF4-FFF2-40B4-BE49-F238E27FC236}">
                  <a16:creationId xmlns:a16="http://schemas.microsoft.com/office/drawing/2014/main" id="{5AD644B6-4394-AF70-7A9D-71D87F8E92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AD644B6-4394-AF70-7A9D-71D87F8E92D4}"/>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30612" cy="3862705"/>
                    </a:xfrm>
                    <a:prstGeom prst="rect">
                      <a:avLst/>
                    </a:prstGeom>
                  </pic:spPr>
                </pic:pic>
              </a:graphicData>
            </a:graphic>
          </wp:inline>
        </w:drawing>
      </w:r>
    </w:p>
    <w:p w14:paraId="56D28F49" w14:textId="1B58A574" w:rsidR="00A025DF" w:rsidRPr="009B1330" w:rsidRDefault="00A025DF" w:rsidP="00A025DF">
      <w:pPr>
        <w:pStyle w:val="Caption"/>
      </w:pPr>
      <w:bookmarkStart w:id="25" w:name="_Ref207115643"/>
      <w:bookmarkStart w:id="26" w:name="_Toc207893439"/>
      <w:r>
        <w:t xml:space="preserve">Figure </w:t>
      </w:r>
      <w:fldSimple w:instr=" STYLEREF 1 \s ">
        <w:r w:rsidR="00C76EFA">
          <w:rPr>
            <w:noProof/>
          </w:rPr>
          <w:t>4</w:t>
        </w:r>
      </w:fldSimple>
      <w:r>
        <w:noBreakHyphen/>
      </w:r>
      <w:fldSimple w:instr=" SEQ Figure \* ARABIC \s 1 ">
        <w:r w:rsidR="00C76EFA">
          <w:rPr>
            <w:noProof/>
          </w:rPr>
          <w:t>2</w:t>
        </w:r>
      </w:fldSimple>
      <w:bookmarkEnd w:id="25"/>
      <w:r>
        <w:t xml:space="preserve"> Test Configuration B</w:t>
      </w:r>
      <w:bookmarkEnd w:id="26"/>
    </w:p>
    <w:p w14:paraId="220D052A" w14:textId="77777777" w:rsidR="00A025DF" w:rsidRDefault="00A025DF" w:rsidP="00A025DF">
      <w:pPr>
        <w:pStyle w:val="ListParagraph"/>
      </w:pPr>
    </w:p>
    <w:p w14:paraId="74E17945" w14:textId="57804411" w:rsidR="005259AB" w:rsidRDefault="005259AB" w:rsidP="005259AB">
      <w:pPr>
        <w:pStyle w:val="ListParagraph"/>
        <w:numPr>
          <w:ilvl w:val="0"/>
          <w:numId w:val="25"/>
        </w:numPr>
      </w:pPr>
      <w:r>
        <w:t xml:space="preserve">Connect the JTAG Programmer (Item 4) to the test PC (Item 5) with the included USB cable. Connect the JTAG Programmer to the UUT with the included JTAG cable, as shown in </w:t>
      </w:r>
      <w:r>
        <w:fldChar w:fldCharType="begin"/>
      </w:r>
      <w:r>
        <w:instrText xml:space="preserve"> REF _Ref207115643 \h </w:instrText>
      </w:r>
      <w:r>
        <w:fldChar w:fldCharType="separate"/>
      </w:r>
      <w:r w:rsidR="00C76EFA">
        <w:t xml:space="preserve">Figure </w:t>
      </w:r>
      <w:r w:rsidR="00C76EFA">
        <w:rPr>
          <w:noProof/>
        </w:rPr>
        <w:t>4</w:t>
      </w:r>
      <w:r w:rsidR="00C76EFA">
        <w:noBreakHyphen/>
      </w:r>
      <w:r w:rsidR="00C76EFA">
        <w:rPr>
          <w:noProof/>
        </w:rPr>
        <w:t>2</w:t>
      </w:r>
      <w:r>
        <w:fldChar w:fldCharType="end"/>
      </w:r>
      <w:r>
        <w:t xml:space="preserve">. </w:t>
      </w:r>
    </w:p>
    <w:p w14:paraId="0773D526" w14:textId="0E00FE56" w:rsidR="001C1CDB" w:rsidRDefault="001C1CDB" w:rsidP="005259AB">
      <w:pPr>
        <w:pStyle w:val="ListParagraph"/>
        <w:numPr>
          <w:ilvl w:val="0"/>
          <w:numId w:val="25"/>
        </w:numPr>
      </w:pPr>
      <w:r>
        <w:t xml:space="preserve">Connect the USB to TTL Serial Cable (Item 6) to the test PC (Item 5) </w:t>
      </w:r>
      <w:r w:rsidR="006E3C91">
        <w:t xml:space="preserve">and to the UUT debug header </w:t>
      </w:r>
      <w:r w:rsidR="00B8044A">
        <w:t>(P2)</w:t>
      </w:r>
      <w:r w:rsidR="006E3C91">
        <w:t xml:space="preserve"> with the following pinout:</w:t>
      </w:r>
    </w:p>
    <w:tbl>
      <w:tblPr>
        <w:tblStyle w:val="TableGrid"/>
        <w:tblW w:w="0" w:type="auto"/>
        <w:tblInd w:w="3325" w:type="dxa"/>
        <w:tblLook w:val="04A0" w:firstRow="1" w:lastRow="0" w:firstColumn="1" w:lastColumn="0" w:noHBand="0" w:noVBand="1"/>
      </w:tblPr>
      <w:tblGrid>
        <w:gridCol w:w="1710"/>
        <w:gridCol w:w="1800"/>
      </w:tblGrid>
      <w:tr w:rsidR="006E3C91" w14:paraId="5DA5E747" w14:textId="77777777" w:rsidTr="00470F62">
        <w:tc>
          <w:tcPr>
            <w:tcW w:w="1710" w:type="dxa"/>
          </w:tcPr>
          <w:p w14:paraId="65A3D57E" w14:textId="2D0D79D3" w:rsidR="006E3C91" w:rsidRPr="00B8044A" w:rsidRDefault="00B8044A" w:rsidP="006E3C91">
            <w:pPr>
              <w:rPr>
                <w:b/>
                <w:bCs/>
              </w:rPr>
            </w:pPr>
            <w:r w:rsidRPr="00B8044A">
              <w:rPr>
                <w:b/>
                <w:bCs/>
              </w:rPr>
              <w:t>P2 Pin</w:t>
            </w:r>
          </w:p>
        </w:tc>
        <w:tc>
          <w:tcPr>
            <w:tcW w:w="1800" w:type="dxa"/>
          </w:tcPr>
          <w:p w14:paraId="59424034" w14:textId="23CA9AE6" w:rsidR="006E3C91" w:rsidRPr="00B8044A" w:rsidRDefault="00B8044A" w:rsidP="006E3C91">
            <w:pPr>
              <w:rPr>
                <w:b/>
                <w:bCs/>
              </w:rPr>
            </w:pPr>
            <w:r w:rsidRPr="00B8044A">
              <w:rPr>
                <w:b/>
                <w:bCs/>
              </w:rPr>
              <w:t>USB to TTL</w:t>
            </w:r>
          </w:p>
        </w:tc>
      </w:tr>
      <w:tr w:rsidR="006E3C91" w14:paraId="7F607225" w14:textId="77777777" w:rsidTr="00470F62">
        <w:tc>
          <w:tcPr>
            <w:tcW w:w="1710" w:type="dxa"/>
          </w:tcPr>
          <w:p w14:paraId="40A66735" w14:textId="4480EB87" w:rsidR="006E3C91" w:rsidRDefault="004C6314" w:rsidP="004C6314">
            <w:pPr>
              <w:jc w:val="center"/>
            </w:pPr>
            <w:r>
              <w:t>1</w:t>
            </w:r>
          </w:p>
        </w:tc>
        <w:tc>
          <w:tcPr>
            <w:tcW w:w="1800" w:type="dxa"/>
          </w:tcPr>
          <w:p w14:paraId="4AD242FB" w14:textId="702C3279" w:rsidR="006E3C91" w:rsidRDefault="00B8044A" w:rsidP="004C6314">
            <w:pPr>
              <w:jc w:val="center"/>
            </w:pPr>
            <w:r>
              <w:t>GND</w:t>
            </w:r>
            <w:r w:rsidR="00470F62">
              <w:t xml:space="preserve"> (black)</w:t>
            </w:r>
          </w:p>
        </w:tc>
      </w:tr>
      <w:tr w:rsidR="006E3C91" w14:paraId="4CC9B3A1" w14:textId="77777777" w:rsidTr="00470F62">
        <w:tc>
          <w:tcPr>
            <w:tcW w:w="1710" w:type="dxa"/>
          </w:tcPr>
          <w:p w14:paraId="3207E2EA" w14:textId="20D86EF0" w:rsidR="006E3C91" w:rsidRDefault="004C6314" w:rsidP="004C6314">
            <w:pPr>
              <w:jc w:val="center"/>
            </w:pPr>
            <w:r>
              <w:t>8</w:t>
            </w:r>
          </w:p>
        </w:tc>
        <w:tc>
          <w:tcPr>
            <w:tcW w:w="1800" w:type="dxa"/>
          </w:tcPr>
          <w:p w14:paraId="7398ED04" w14:textId="57F1BC10" w:rsidR="006E3C91" w:rsidRDefault="00B8044A" w:rsidP="004C6314">
            <w:pPr>
              <w:jc w:val="center"/>
            </w:pPr>
            <w:r>
              <w:t>Rx</w:t>
            </w:r>
            <w:r w:rsidR="00470F62">
              <w:t xml:space="preserve"> (</w:t>
            </w:r>
            <w:r w:rsidR="00E24FD7">
              <w:t>white)</w:t>
            </w:r>
          </w:p>
        </w:tc>
      </w:tr>
      <w:tr w:rsidR="006E3C91" w14:paraId="35090BAB" w14:textId="77777777" w:rsidTr="00470F62">
        <w:tc>
          <w:tcPr>
            <w:tcW w:w="1710" w:type="dxa"/>
          </w:tcPr>
          <w:p w14:paraId="70FD0705" w14:textId="5ECC1689" w:rsidR="006E3C91" w:rsidRDefault="004C6314" w:rsidP="004C6314">
            <w:pPr>
              <w:jc w:val="center"/>
            </w:pPr>
            <w:r>
              <w:t>10</w:t>
            </w:r>
          </w:p>
        </w:tc>
        <w:tc>
          <w:tcPr>
            <w:tcW w:w="1800" w:type="dxa"/>
          </w:tcPr>
          <w:p w14:paraId="36033B5C" w14:textId="3E613ACA" w:rsidR="006E3C91" w:rsidRDefault="00B8044A" w:rsidP="004C6314">
            <w:pPr>
              <w:jc w:val="center"/>
            </w:pPr>
            <w:r>
              <w:t>Tx</w:t>
            </w:r>
            <w:r w:rsidR="00E24FD7">
              <w:t xml:space="preserve"> (green)</w:t>
            </w:r>
          </w:p>
        </w:tc>
      </w:tr>
    </w:tbl>
    <w:p w14:paraId="2EEB93DB" w14:textId="56FDF5B7" w:rsidR="00CC1AFA" w:rsidRDefault="0090124F" w:rsidP="00CC1AFA">
      <w:pPr>
        <w:pStyle w:val="ListParagraph"/>
        <w:numPr>
          <w:ilvl w:val="0"/>
          <w:numId w:val="25"/>
        </w:numPr>
      </w:pPr>
      <w:r>
        <w:t>Program the UUT according to AE30</w:t>
      </w:r>
      <w:r w:rsidR="00C03729">
        <w:t>4195</w:t>
      </w:r>
      <w:r>
        <w:t xml:space="preserve">-001 LoRa Car Radio Programming Procedure. </w:t>
      </w:r>
      <w:r w:rsidR="009876BC">
        <w:t xml:space="preserve">Verify </w:t>
      </w:r>
      <w:r w:rsidR="00407102">
        <w:t xml:space="preserve">programming is successful. </w:t>
      </w:r>
    </w:p>
    <w:p w14:paraId="2F53BE98" w14:textId="369FA142" w:rsidR="00CC1AFA" w:rsidRPr="00CC1AFA" w:rsidRDefault="00CC1AFA" w:rsidP="00CC1AFA">
      <w:pPr>
        <w:pStyle w:val="Heading2"/>
      </w:pPr>
      <w:bookmarkStart w:id="27" w:name="_Toc207893433"/>
      <w:r>
        <w:t>Functional Test</w:t>
      </w:r>
      <w:bookmarkEnd w:id="27"/>
    </w:p>
    <w:p w14:paraId="0331D0EE" w14:textId="1E33FEC1" w:rsidR="00E4172C" w:rsidRDefault="009E4185" w:rsidP="00A025DF">
      <w:pPr>
        <w:pStyle w:val="ListParagraph"/>
        <w:numPr>
          <w:ilvl w:val="0"/>
          <w:numId w:val="26"/>
        </w:numPr>
      </w:pPr>
      <w:r>
        <w:t xml:space="preserve">Open a serial </w:t>
      </w:r>
      <w:r w:rsidR="003A09ED">
        <w:t>terminal to the UUT on the test PC</w:t>
      </w:r>
      <w:r w:rsidR="000B60DA">
        <w:t xml:space="preserve"> using the following parameters:</w:t>
      </w:r>
    </w:p>
    <w:p w14:paraId="41CA4850" w14:textId="3F536AD0" w:rsidR="000B60DA" w:rsidRDefault="000B60DA" w:rsidP="000B60DA">
      <w:pPr>
        <w:pStyle w:val="ListParagraph"/>
        <w:numPr>
          <w:ilvl w:val="1"/>
          <w:numId w:val="26"/>
        </w:numPr>
      </w:pPr>
      <w:r>
        <w:t>Baud Rate: 115200</w:t>
      </w:r>
    </w:p>
    <w:p w14:paraId="2FD484BF" w14:textId="6E6C1637" w:rsidR="000B60DA" w:rsidRDefault="000B60DA" w:rsidP="000B60DA">
      <w:pPr>
        <w:pStyle w:val="ListParagraph"/>
        <w:numPr>
          <w:ilvl w:val="1"/>
          <w:numId w:val="26"/>
        </w:numPr>
      </w:pPr>
      <w:r>
        <w:t>Parity: None</w:t>
      </w:r>
    </w:p>
    <w:p w14:paraId="7319865C" w14:textId="439D1EA9" w:rsidR="000B60DA" w:rsidRDefault="000B60DA" w:rsidP="000B60DA">
      <w:pPr>
        <w:pStyle w:val="ListParagraph"/>
        <w:numPr>
          <w:ilvl w:val="1"/>
          <w:numId w:val="26"/>
        </w:numPr>
      </w:pPr>
      <w:r>
        <w:lastRenderedPageBreak/>
        <w:t>Stop Bits: 1</w:t>
      </w:r>
    </w:p>
    <w:p w14:paraId="6CA574B6" w14:textId="0F60ED4D" w:rsidR="003A09ED" w:rsidRDefault="003A09ED" w:rsidP="00A025DF">
      <w:pPr>
        <w:pStyle w:val="ListParagraph"/>
        <w:numPr>
          <w:ilvl w:val="0"/>
          <w:numId w:val="26"/>
        </w:numPr>
      </w:pPr>
      <w:r>
        <w:t>Reset the UUT by pressing SW</w:t>
      </w:r>
      <w:r w:rsidR="000B60DA">
        <w:t>1.</w:t>
      </w:r>
    </w:p>
    <w:p w14:paraId="033DD23C" w14:textId="1C2A0B7C" w:rsidR="000B60DA" w:rsidRDefault="000B60DA" w:rsidP="00A025DF">
      <w:pPr>
        <w:pStyle w:val="ListParagraph"/>
        <w:numPr>
          <w:ilvl w:val="0"/>
          <w:numId w:val="26"/>
        </w:numPr>
      </w:pPr>
      <w:r>
        <w:t>Verify the welcome screen prints to the console</w:t>
      </w:r>
      <w:r w:rsidR="00EE040B">
        <w:t xml:space="preserve">. </w:t>
      </w:r>
    </w:p>
    <w:p w14:paraId="1B6C67BA" w14:textId="6F1ACFA0" w:rsidR="000B60DA" w:rsidRDefault="00EE040B" w:rsidP="00A025DF">
      <w:pPr>
        <w:pStyle w:val="ListParagraph"/>
        <w:numPr>
          <w:ilvl w:val="0"/>
          <w:numId w:val="26"/>
        </w:numPr>
      </w:pPr>
      <w:r>
        <w:t>Enter command “</w:t>
      </w:r>
      <w:proofErr w:type="spellStart"/>
      <w:proofErr w:type="gramStart"/>
      <w:r>
        <w:t>bi</w:t>
      </w:r>
      <w:r w:rsidR="00811B59">
        <w:t>t.lora</w:t>
      </w:r>
      <w:proofErr w:type="spellEnd"/>
      <w:proofErr w:type="gramEnd"/>
      <w:r>
        <w:t>” into the console. Verify built-in test show</w:t>
      </w:r>
      <w:r w:rsidR="00811B59">
        <w:t>s</w:t>
      </w:r>
      <w:r>
        <w:t xml:space="preserve"> as Pass. </w:t>
      </w:r>
    </w:p>
    <w:p w14:paraId="3DB5981D" w14:textId="14A8B9D7" w:rsidR="00811B59" w:rsidRDefault="00811B59" w:rsidP="00811B59">
      <w:pPr>
        <w:pStyle w:val="ListParagraph"/>
        <w:numPr>
          <w:ilvl w:val="0"/>
          <w:numId w:val="26"/>
        </w:numPr>
      </w:pPr>
      <w:r>
        <w:t>Enter command “</w:t>
      </w:r>
      <w:proofErr w:type="spellStart"/>
      <w:r>
        <w:t>bit.gps</w:t>
      </w:r>
      <w:proofErr w:type="spellEnd"/>
      <w:r>
        <w:t xml:space="preserve">” into the console. Verify built-in test shows as Pass. </w:t>
      </w:r>
    </w:p>
    <w:p w14:paraId="68DDCA34" w14:textId="68322844" w:rsidR="00811B59" w:rsidRDefault="00811B59" w:rsidP="00811B59">
      <w:pPr>
        <w:pStyle w:val="ListParagraph"/>
        <w:numPr>
          <w:ilvl w:val="0"/>
          <w:numId w:val="26"/>
        </w:numPr>
      </w:pPr>
      <w:r>
        <w:t>Enter command “</w:t>
      </w:r>
      <w:proofErr w:type="spellStart"/>
      <w:r>
        <w:t>bit.</w:t>
      </w:r>
      <w:r w:rsidR="00CD0816">
        <w:t>imu</w:t>
      </w:r>
      <w:proofErr w:type="spellEnd"/>
      <w:r>
        <w:t xml:space="preserve">” into the console. Verify built-in test shows as Pass. </w:t>
      </w:r>
    </w:p>
    <w:p w14:paraId="5D3B0EDA" w14:textId="6CD931B2" w:rsidR="00811B59" w:rsidRDefault="00811B59" w:rsidP="00D56E70">
      <w:pPr>
        <w:pStyle w:val="ListParagraph"/>
        <w:numPr>
          <w:ilvl w:val="0"/>
          <w:numId w:val="26"/>
        </w:numPr>
      </w:pPr>
      <w:r>
        <w:t>Enter command “bit.</w:t>
      </w:r>
      <w:r w:rsidR="00D56E70">
        <w:t>i2c</w:t>
      </w:r>
      <w:r>
        <w:t xml:space="preserve">” into the console. Verify built-in test shows as Pass. </w:t>
      </w:r>
    </w:p>
    <w:p w14:paraId="19957FDF" w14:textId="77777777" w:rsidR="00E4172C" w:rsidRDefault="00E4172C" w:rsidP="00E4172C"/>
    <w:p w14:paraId="26CEB821" w14:textId="782F007E" w:rsidR="00E4172C" w:rsidRPr="001D6194" w:rsidRDefault="00E4172C" w:rsidP="001D6194">
      <w:pPr>
        <w:sectPr w:rsidR="00E4172C" w:rsidRPr="001D6194" w:rsidSect="00175F31">
          <w:footerReference w:type="first" r:id="rId23"/>
          <w:pgSz w:w="12240" w:h="15840"/>
          <w:pgMar w:top="1440" w:right="1440" w:bottom="1440" w:left="1440" w:header="720" w:footer="720" w:gutter="0"/>
          <w:pgNumType w:start="1"/>
          <w:cols w:space="720"/>
          <w:titlePg/>
          <w:docGrid w:linePitch="360"/>
        </w:sectPr>
      </w:pPr>
    </w:p>
    <w:p w14:paraId="637A83FB" w14:textId="57DBE74C" w:rsidR="00F226EA" w:rsidRDefault="00EB0627" w:rsidP="00F226EA">
      <w:pPr>
        <w:pStyle w:val="Heading9"/>
      </w:pPr>
      <w:bookmarkStart w:id="28" w:name="_Toc207893434"/>
      <w:r>
        <w:lastRenderedPageBreak/>
        <w:t>Test Datasheet</w:t>
      </w:r>
      <w:bookmarkEnd w:id="28"/>
    </w:p>
    <w:p w14:paraId="19961AE4" w14:textId="43F826FB" w:rsidR="00940E84" w:rsidRDefault="00940E84" w:rsidP="00940E84">
      <w:r>
        <w:t xml:space="preserve">Record the results of each test in the datasheet below. </w:t>
      </w:r>
    </w:p>
    <w:tbl>
      <w:tblPr>
        <w:tblStyle w:val="TableGrid"/>
        <w:tblW w:w="0" w:type="auto"/>
        <w:tblInd w:w="1615" w:type="dxa"/>
        <w:tblLook w:val="04A0" w:firstRow="1" w:lastRow="0" w:firstColumn="1" w:lastColumn="0" w:noHBand="0" w:noVBand="1"/>
      </w:tblPr>
      <w:tblGrid>
        <w:gridCol w:w="2520"/>
        <w:gridCol w:w="3330"/>
      </w:tblGrid>
      <w:tr w:rsidR="0021591E" w14:paraId="333F22E7" w14:textId="77777777" w:rsidTr="00422649">
        <w:tc>
          <w:tcPr>
            <w:tcW w:w="2520" w:type="dxa"/>
            <w:shd w:val="clear" w:color="auto" w:fill="D9D9D9" w:themeFill="background1" w:themeFillShade="D9"/>
          </w:tcPr>
          <w:p w14:paraId="063A476F" w14:textId="43916808" w:rsidR="0021591E" w:rsidRPr="00422649" w:rsidRDefault="0021591E" w:rsidP="00940E84">
            <w:pPr>
              <w:rPr>
                <w:b/>
                <w:bCs/>
              </w:rPr>
            </w:pPr>
            <w:r w:rsidRPr="00422649">
              <w:rPr>
                <w:b/>
                <w:bCs/>
              </w:rPr>
              <w:t xml:space="preserve">Date </w:t>
            </w:r>
          </w:p>
        </w:tc>
        <w:tc>
          <w:tcPr>
            <w:tcW w:w="3330" w:type="dxa"/>
          </w:tcPr>
          <w:p w14:paraId="04D32500" w14:textId="77777777" w:rsidR="0021591E" w:rsidRDefault="0021591E" w:rsidP="00940E84"/>
        </w:tc>
      </w:tr>
      <w:tr w:rsidR="0021591E" w14:paraId="2E33ADBA" w14:textId="77777777" w:rsidTr="00422649">
        <w:tc>
          <w:tcPr>
            <w:tcW w:w="2520" w:type="dxa"/>
            <w:shd w:val="clear" w:color="auto" w:fill="D9D9D9" w:themeFill="background1" w:themeFillShade="D9"/>
          </w:tcPr>
          <w:p w14:paraId="182AD0B6" w14:textId="6BC68DE4" w:rsidR="0021591E" w:rsidRPr="00422649" w:rsidRDefault="0021591E" w:rsidP="00940E84">
            <w:pPr>
              <w:rPr>
                <w:b/>
                <w:bCs/>
              </w:rPr>
            </w:pPr>
            <w:r w:rsidRPr="00422649">
              <w:rPr>
                <w:b/>
                <w:bCs/>
              </w:rPr>
              <w:t>Tester</w:t>
            </w:r>
          </w:p>
        </w:tc>
        <w:tc>
          <w:tcPr>
            <w:tcW w:w="3330" w:type="dxa"/>
          </w:tcPr>
          <w:p w14:paraId="3D9592F6" w14:textId="77777777" w:rsidR="0021591E" w:rsidRDefault="0021591E" w:rsidP="00940E84"/>
        </w:tc>
      </w:tr>
      <w:tr w:rsidR="0021591E" w14:paraId="0D4EF4EB" w14:textId="77777777" w:rsidTr="00422649">
        <w:tc>
          <w:tcPr>
            <w:tcW w:w="2520" w:type="dxa"/>
            <w:shd w:val="clear" w:color="auto" w:fill="D9D9D9" w:themeFill="background1" w:themeFillShade="D9"/>
          </w:tcPr>
          <w:p w14:paraId="0F9C818E" w14:textId="1743B50A" w:rsidR="0021591E" w:rsidRPr="00422649" w:rsidRDefault="0021591E" w:rsidP="00940E84">
            <w:pPr>
              <w:rPr>
                <w:b/>
                <w:bCs/>
              </w:rPr>
            </w:pPr>
            <w:r w:rsidRPr="00422649">
              <w:rPr>
                <w:b/>
                <w:bCs/>
              </w:rPr>
              <w:t>Unit Part Number</w:t>
            </w:r>
          </w:p>
        </w:tc>
        <w:tc>
          <w:tcPr>
            <w:tcW w:w="3330" w:type="dxa"/>
          </w:tcPr>
          <w:p w14:paraId="0222D4EB" w14:textId="77777777" w:rsidR="0021591E" w:rsidRDefault="0021591E" w:rsidP="00940E84"/>
        </w:tc>
      </w:tr>
      <w:tr w:rsidR="0021591E" w14:paraId="5AC3EA95" w14:textId="77777777" w:rsidTr="00422649">
        <w:tc>
          <w:tcPr>
            <w:tcW w:w="2520" w:type="dxa"/>
            <w:shd w:val="clear" w:color="auto" w:fill="D9D9D9" w:themeFill="background1" w:themeFillShade="D9"/>
          </w:tcPr>
          <w:p w14:paraId="2916A208" w14:textId="549DEA6D" w:rsidR="0021591E" w:rsidRPr="00422649" w:rsidRDefault="0021591E" w:rsidP="00940E84">
            <w:pPr>
              <w:rPr>
                <w:b/>
                <w:bCs/>
              </w:rPr>
            </w:pPr>
            <w:r w:rsidRPr="00422649">
              <w:rPr>
                <w:b/>
                <w:bCs/>
              </w:rPr>
              <w:t>Unit Serial Number</w:t>
            </w:r>
          </w:p>
        </w:tc>
        <w:tc>
          <w:tcPr>
            <w:tcW w:w="3330" w:type="dxa"/>
          </w:tcPr>
          <w:p w14:paraId="6452E263" w14:textId="77777777" w:rsidR="0021591E" w:rsidRDefault="0021591E" w:rsidP="00940E84"/>
        </w:tc>
      </w:tr>
    </w:tbl>
    <w:p w14:paraId="5B62D6B6" w14:textId="77777777" w:rsidR="0021591E" w:rsidRDefault="0021591E" w:rsidP="00940E84"/>
    <w:tbl>
      <w:tblPr>
        <w:tblStyle w:val="TableGrid"/>
        <w:tblW w:w="0" w:type="auto"/>
        <w:tblLook w:val="04A0" w:firstRow="1" w:lastRow="0" w:firstColumn="1" w:lastColumn="0" w:noHBand="0" w:noVBand="1"/>
      </w:tblPr>
      <w:tblGrid>
        <w:gridCol w:w="1084"/>
        <w:gridCol w:w="3378"/>
        <w:gridCol w:w="2014"/>
        <w:gridCol w:w="1617"/>
        <w:gridCol w:w="1257"/>
      </w:tblGrid>
      <w:tr w:rsidR="0021591E" w14:paraId="295FDE1D" w14:textId="77777777" w:rsidTr="006D4CAC">
        <w:tc>
          <w:tcPr>
            <w:tcW w:w="1084" w:type="dxa"/>
            <w:shd w:val="clear" w:color="auto" w:fill="D9D9D9" w:themeFill="background1" w:themeFillShade="D9"/>
          </w:tcPr>
          <w:p w14:paraId="03CFC916" w14:textId="3A5FCE2A" w:rsidR="0021591E" w:rsidRPr="00422649" w:rsidRDefault="0021591E" w:rsidP="00940E84">
            <w:pPr>
              <w:rPr>
                <w:b/>
                <w:bCs/>
              </w:rPr>
            </w:pPr>
            <w:r w:rsidRPr="00422649">
              <w:rPr>
                <w:b/>
                <w:bCs/>
              </w:rPr>
              <w:t>Section</w:t>
            </w:r>
          </w:p>
        </w:tc>
        <w:tc>
          <w:tcPr>
            <w:tcW w:w="3640" w:type="dxa"/>
            <w:shd w:val="clear" w:color="auto" w:fill="D9D9D9" w:themeFill="background1" w:themeFillShade="D9"/>
          </w:tcPr>
          <w:p w14:paraId="615357ED" w14:textId="59CCEBAB" w:rsidR="0021591E" w:rsidRPr="00422649" w:rsidRDefault="0021591E" w:rsidP="00940E84">
            <w:pPr>
              <w:rPr>
                <w:b/>
                <w:bCs/>
              </w:rPr>
            </w:pPr>
            <w:r w:rsidRPr="00422649">
              <w:rPr>
                <w:b/>
                <w:bCs/>
              </w:rPr>
              <w:t>Description</w:t>
            </w:r>
          </w:p>
        </w:tc>
        <w:tc>
          <w:tcPr>
            <w:tcW w:w="2111" w:type="dxa"/>
            <w:shd w:val="clear" w:color="auto" w:fill="D9D9D9" w:themeFill="background1" w:themeFillShade="D9"/>
          </w:tcPr>
          <w:p w14:paraId="556208F6" w14:textId="44E5129F" w:rsidR="0021591E" w:rsidRPr="00422649" w:rsidRDefault="00E20FBE" w:rsidP="00940E84">
            <w:pPr>
              <w:rPr>
                <w:b/>
                <w:bCs/>
              </w:rPr>
            </w:pPr>
            <w:r>
              <w:rPr>
                <w:b/>
                <w:bCs/>
              </w:rPr>
              <w:t>Expected</w:t>
            </w:r>
          </w:p>
        </w:tc>
        <w:tc>
          <w:tcPr>
            <w:tcW w:w="1258" w:type="dxa"/>
            <w:shd w:val="clear" w:color="auto" w:fill="D9D9D9" w:themeFill="background1" w:themeFillShade="D9"/>
          </w:tcPr>
          <w:p w14:paraId="2CFEB982" w14:textId="79EFFECB" w:rsidR="0021591E" w:rsidRPr="00422649" w:rsidRDefault="0021591E" w:rsidP="00940E84">
            <w:pPr>
              <w:rPr>
                <w:b/>
                <w:bCs/>
              </w:rPr>
            </w:pPr>
            <w:r w:rsidRPr="00422649">
              <w:rPr>
                <w:b/>
                <w:bCs/>
              </w:rPr>
              <w:t>Observation</w:t>
            </w:r>
          </w:p>
        </w:tc>
        <w:tc>
          <w:tcPr>
            <w:tcW w:w="1257" w:type="dxa"/>
            <w:shd w:val="clear" w:color="auto" w:fill="D9D9D9" w:themeFill="background1" w:themeFillShade="D9"/>
          </w:tcPr>
          <w:p w14:paraId="431F7888" w14:textId="339C3E1E" w:rsidR="0021591E" w:rsidRPr="00422649" w:rsidRDefault="0021591E" w:rsidP="00940E84">
            <w:pPr>
              <w:rPr>
                <w:b/>
                <w:bCs/>
              </w:rPr>
            </w:pPr>
            <w:r w:rsidRPr="00422649">
              <w:rPr>
                <w:b/>
                <w:bCs/>
              </w:rPr>
              <w:t>Pass/Fail</w:t>
            </w:r>
          </w:p>
        </w:tc>
      </w:tr>
      <w:tr w:rsidR="0021591E" w14:paraId="1FF2AFC4" w14:textId="77777777" w:rsidTr="006D4CAC">
        <w:tc>
          <w:tcPr>
            <w:tcW w:w="1084" w:type="dxa"/>
          </w:tcPr>
          <w:p w14:paraId="5DD8B6CE" w14:textId="55A0BDC8" w:rsidR="0021591E" w:rsidRDefault="004D5956" w:rsidP="00940E84">
            <w:r>
              <w:t>4.1.1</w:t>
            </w:r>
          </w:p>
        </w:tc>
        <w:tc>
          <w:tcPr>
            <w:tcW w:w="3640" w:type="dxa"/>
          </w:tcPr>
          <w:p w14:paraId="3A4BDFA9" w14:textId="19150DB0" w:rsidR="0021591E" w:rsidRDefault="00E20FBE" w:rsidP="00940E84">
            <w:r>
              <w:t>Visual Inspection</w:t>
            </w:r>
          </w:p>
        </w:tc>
        <w:tc>
          <w:tcPr>
            <w:tcW w:w="2111" w:type="dxa"/>
          </w:tcPr>
          <w:p w14:paraId="5DE9E67C" w14:textId="6C12DB51" w:rsidR="0021591E" w:rsidRDefault="00E20FBE" w:rsidP="00940E84">
            <w:r>
              <w:t>Pass</w:t>
            </w:r>
          </w:p>
        </w:tc>
        <w:tc>
          <w:tcPr>
            <w:tcW w:w="1258" w:type="dxa"/>
          </w:tcPr>
          <w:p w14:paraId="713C013B" w14:textId="77777777" w:rsidR="0021591E" w:rsidRDefault="0021591E" w:rsidP="00940E84"/>
        </w:tc>
        <w:tc>
          <w:tcPr>
            <w:tcW w:w="1257" w:type="dxa"/>
          </w:tcPr>
          <w:p w14:paraId="26081AA3" w14:textId="77777777" w:rsidR="0021591E" w:rsidRDefault="0021591E" w:rsidP="00940E84"/>
        </w:tc>
      </w:tr>
      <w:tr w:rsidR="0021591E" w14:paraId="74F32690" w14:textId="77777777" w:rsidTr="006D4CAC">
        <w:tc>
          <w:tcPr>
            <w:tcW w:w="1084" w:type="dxa"/>
          </w:tcPr>
          <w:p w14:paraId="3C4DAFCB" w14:textId="783C7690" w:rsidR="0021591E" w:rsidRDefault="00963DA5" w:rsidP="00940E84">
            <w:r>
              <w:t>4.2.</w:t>
            </w:r>
            <w:proofErr w:type="gramStart"/>
            <w:r>
              <w:t>2</w:t>
            </w:r>
            <w:r w:rsidR="00510830">
              <w:t>.a</w:t>
            </w:r>
            <w:proofErr w:type="gramEnd"/>
          </w:p>
        </w:tc>
        <w:tc>
          <w:tcPr>
            <w:tcW w:w="3640" w:type="dxa"/>
          </w:tcPr>
          <w:p w14:paraId="23B56A76" w14:textId="43491148" w:rsidR="0021591E" w:rsidRDefault="00510830" w:rsidP="00940E84">
            <w:r>
              <w:t>Ground Net Check</w:t>
            </w:r>
          </w:p>
        </w:tc>
        <w:tc>
          <w:tcPr>
            <w:tcW w:w="2111" w:type="dxa"/>
          </w:tcPr>
          <w:p w14:paraId="0B5DE46D" w14:textId="3ABA78AB" w:rsidR="0021591E" w:rsidRDefault="00510830" w:rsidP="00940E84">
            <w:r>
              <w:t>Connected</w:t>
            </w:r>
          </w:p>
        </w:tc>
        <w:tc>
          <w:tcPr>
            <w:tcW w:w="1258" w:type="dxa"/>
          </w:tcPr>
          <w:p w14:paraId="2C10EFBB" w14:textId="77777777" w:rsidR="0021591E" w:rsidRDefault="0021591E" w:rsidP="00940E84"/>
        </w:tc>
        <w:tc>
          <w:tcPr>
            <w:tcW w:w="1257" w:type="dxa"/>
          </w:tcPr>
          <w:p w14:paraId="20C9B360" w14:textId="77777777" w:rsidR="0021591E" w:rsidRDefault="0021591E" w:rsidP="00940E84"/>
        </w:tc>
      </w:tr>
      <w:tr w:rsidR="00510830" w14:paraId="15176DB7" w14:textId="77777777" w:rsidTr="006D4CAC">
        <w:tc>
          <w:tcPr>
            <w:tcW w:w="1084" w:type="dxa"/>
          </w:tcPr>
          <w:p w14:paraId="32011D7C" w14:textId="11BCBD7D" w:rsidR="00510830" w:rsidRDefault="00510830" w:rsidP="00940E84">
            <w:r>
              <w:t>4.2.</w:t>
            </w:r>
            <w:proofErr w:type="gramStart"/>
            <w:r>
              <w:t>3.a</w:t>
            </w:r>
            <w:proofErr w:type="gramEnd"/>
          </w:p>
        </w:tc>
        <w:tc>
          <w:tcPr>
            <w:tcW w:w="3640" w:type="dxa"/>
          </w:tcPr>
          <w:p w14:paraId="6FD4F8A2" w14:textId="311ED707" w:rsidR="00510830" w:rsidRDefault="00510830" w:rsidP="00940E84">
            <w:r>
              <w:t>PWR_JACK not shorted</w:t>
            </w:r>
          </w:p>
        </w:tc>
        <w:tc>
          <w:tcPr>
            <w:tcW w:w="2111" w:type="dxa"/>
          </w:tcPr>
          <w:p w14:paraId="58534FD8" w14:textId="2EC57482" w:rsidR="00510830" w:rsidRDefault="00510830" w:rsidP="00940E84">
            <w:r>
              <w:t>Open</w:t>
            </w:r>
          </w:p>
        </w:tc>
        <w:tc>
          <w:tcPr>
            <w:tcW w:w="1258" w:type="dxa"/>
          </w:tcPr>
          <w:p w14:paraId="0F2AE804" w14:textId="77777777" w:rsidR="00510830" w:rsidRDefault="00510830" w:rsidP="00940E84"/>
        </w:tc>
        <w:tc>
          <w:tcPr>
            <w:tcW w:w="1257" w:type="dxa"/>
          </w:tcPr>
          <w:p w14:paraId="7C138D0F" w14:textId="77777777" w:rsidR="00510830" w:rsidRDefault="00510830" w:rsidP="00940E84"/>
        </w:tc>
      </w:tr>
      <w:tr w:rsidR="00510830" w14:paraId="444A49A2" w14:textId="77777777" w:rsidTr="006D4CAC">
        <w:tc>
          <w:tcPr>
            <w:tcW w:w="1084" w:type="dxa"/>
          </w:tcPr>
          <w:p w14:paraId="7F10FB2A" w14:textId="1E3E6B8E" w:rsidR="00510830" w:rsidRDefault="00D42AAE" w:rsidP="00940E84">
            <w:r>
              <w:t>4.2.</w:t>
            </w:r>
            <w:proofErr w:type="gramStart"/>
            <w:r>
              <w:t>3.b</w:t>
            </w:r>
            <w:proofErr w:type="gramEnd"/>
          </w:p>
        </w:tc>
        <w:tc>
          <w:tcPr>
            <w:tcW w:w="3640" w:type="dxa"/>
          </w:tcPr>
          <w:p w14:paraId="49808420" w14:textId="7F39FBB3" w:rsidR="00510830" w:rsidRDefault="00D42AAE" w:rsidP="00940E84">
            <w:r>
              <w:t>+5V not shorted</w:t>
            </w:r>
          </w:p>
        </w:tc>
        <w:tc>
          <w:tcPr>
            <w:tcW w:w="2111" w:type="dxa"/>
          </w:tcPr>
          <w:p w14:paraId="6259A1DB" w14:textId="0A3B5C50" w:rsidR="00510830" w:rsidRDefault="00D42AAE" w:rsidP="00940E84">
            <w:r>
              <w:t>Open</w:t>
            </w:r>
          </w:p>
        </w:tc>
        <w:tc>
          <w:tcPr>
            <w:tcW w:w="1258" w:type="dxa"/>
          </w:tcPr>
          <w:p w14:paraId="23A32D6B" w14:textId="77777777" w:rsidR="00510830" w:rsidRDefault="00510830" w:rsidP="00940E84"/>
        </w:tc>
        <w:tc>
          <w:tcPr>
            <w:tcW w:w="1257" w:type="dxa"/>
          </w:tcPr>
          <w:p w14:paraId="46123A10" w14:textId="77777777" w:rsidR="00510830" w:rsidRDefault="00510830" w:rsidP="00940E84"/>
        </w:tc>
      </w:tr>
      <w:tr w:rsidR="00D42AAE" w14:paraId="2E7E9A11" w14:textId="77777777" w:rsidTr="006D4CAC">
        <w:tc>
          <w:tcPr>
            <w:tcW w:w="1084" w:type="dxa"/>
          </w:tcPr>
          <w:p w14:paraId="530DE6A4" w14:textId="3BDA9D14" w:rsidR="00D42AAE" w:rsidRDefault="00D42AAE" w:rsidP="00940E84">
            <w:r>
              <w:t>4.2.3.c</w:t>
            </w:r>
          </w:p>
        </w:tc>
        <w:tc>
          <w:tcPr>
            <w:tcW w:w="3640" w:type="dxa"/>
          </w:tcPr>
          <w:p w14:paraId="5755FCD7" w14:textId="75E29462" w:rsidR="00D42AAE" w:rsidRDefault="002A0145" w:rsidP="00940E84">
            <w:r>
              <w:t>+3V3 not shorted</w:t>
            </w:r>
          </w:p>
        </w:tc>
        <w:tc>
          <w:tcPr>
            <w:tcW w:w="2111" w:type="dxa"/>
          </w:tcPr>
          <w:p w14:paraId="18D1A717" w14:textId="49708F8E" w:rsidR="00D42AAE" w:rsidRDefault="002A0145" w:rsidP="00940E84">
            <w:r>
              <w:t>Open</w:t>
            </w:r>
          </w:p>
        </w:tc>
        <w:tc>
          <w:tcPr>
            <w:tcW w:w="1258" w:type="dxa"/>
          </w:tcPr>
          <w:p w14:paraId="3E03CECF" w14:textId="77777777" w:rsidR="00D42AAE" w:rsidRDefault="00D42AAE" w:rsidP="00940E84"/>
        </w:tc>
        <w:tc>
          <w:tcPr>
            <w:tcW w:w="1257" w:type="dxa"/>
          </w:tcPr>
          <w:p w14:paraId="3321B08B" w14:textId="77777777" w:rsidR="00D42AAE" w:rsidRDefault="00D42AAE" w:rsidP="00940E84"/>
        </w:tc>
      </w:tr>
      <w:tr w:rsidR="00D42AAE" w14:paraId="0F6A972C" w14:textId="77777777" w:rsidTr="006D4CAC">
        <w:tc>
          <w:tcPr>
            <w:tcW w:w="1084" w:type="dxa"/>
          </w:tcPr>
          <w:p w14:paraId="4A657C52" w14:textId="714E30C0" w:rsidR="00D42AAE" w:rsidRDefault="00D42AAE" w:rsidP="00940E84">
            <w:r>
              <w:t>4.2.</w:t>
            </w:r>
            <w:proofErr w:type="gramStart"/>
            <w:r>
              <w:t>3.d</w:t>
            </w:r>
            <w:proofErr w:type="gramEnd"/>
          </w:p>
        </w:tc>
        <w:tc>
          <w:tcPr>
            <w:tcW w:w="3640" w:type="dxa"/>
          </w:tcPr>
          <w:p w14:paraId="325F3A32" w14:textId="457BB1D9" w:rsidR="00D42AAE" w:rsidRDefault="002A0145" w:rsidP="00940E84">
            <w:r>
              <w:t>+3V3_RF not shorted</w:t>
            </w:r>
          </w:p>
        </w:tc>
        <w:tc>
          <w:tcPr>
            <w:tcW w:w="2111" w:type="dxa"/>
          </w:tcPr>
          <w:p w14:paraId="0A4852EE" w14:textId="272350A7" w:rsidR="00D42AAE" w:rsidRDefault="002A0145" w:rsidP="00940E84">
            <w:r>
              <w:t>Open</w:t>
            </w:r>
          </w:p>
        </w:tc>
        <w:tc>
          <w:tcPr>
            <w:tcW w:w="1258" w:type="dxa"/>
          </w:tcPr>
          <w:p w14:paraId="13A221DF" w14:textId="77777777" w:rsidR="00D42AAE" w:rsidRDefault="00D42AAE" w:rsidP="00940E84"/>
        </w:tc>
        <w:tc>
          <w:tcPr>
            <w:tcW w:w="1257" w:type="dxa"/>
          </w:tcPr>
          <w:p w14:paraId="4DFA1E56" w14:textId="77777777" w:rsidR="00D42AAE" w:rsidRDefault="00D42AAE" w:rsidP="00940E84"/>
        </w:tc>
      </w:tr>
      <w:tr w:rsidR="00B74945" w14:paraId="3E93848D" w14:textId="77777777" w:rsidTr="006D4CAC">
        <w:tc>
          <w:tcPr>
            <w:tcW w:w="1084" w:type="dxa"/>
          </w:tcPr>
          <w:p w14:paraId="0850AC6B" w14:textId="633B01CA" w:rsidR="00B74945" w:rsidRDefault="00B74945" w:rsidP="00B74945">
            <w:r>
              <w:t>4.2.</w:t>
            </w:r>
            <w:proofErr w:type="gramStart"/>
            <w:r>
              <w:t>4.a</w:t>
            </w:r>
            <w:proofErr w:type="gramEnd"/>
          </w:p>
        </w:tc>
        <w:tc>
          <w:tcPr>
            <w:tcW w:w="3640" w:type="dxa"/>
          </w:tcPr>
          <w:p w14:paraId="19F343F7" w14:textId="1EEC0231" w:rsidR="00B74945" w:rsidRDefault="00B74945" w:rsidP="00B74945">
            <w:r>
              <w:t>+3V3 not shorted</w:t>
            </w:r>
          </w:p>
        </w:tc>
        <w:tc>
          <w:tcPr>
            <w:tcW w:w="2111" w:type="dxa"/>
          </w:tcPr>
          <w:p w14:paraId="24830BF6" w14:textId="5F29D17A" w:rsidR="00B74945" w:rsidRDefault="00B74945" w:rsidP="00B74945">
            <w:r>
              <w:t>Open</w:t>
            </w:r>
          </w:p>
        </w:tc>
        <w:tc>
          <w:tcPr>
            <w:tcW w:w="1258" w:type="dxa"/>
          </w:tcPr>
          <w:p w14:paraId="526E9CCE" w14:textId="77777777" w:rsidR="00B74945" w:rsidRDefault="00B74945" w:rsidP="00B74945"/>
        </w:tc>
        <w:tc>
          <w:tcPr>
            <w:tcW w:w="1257" w:type="dxa"/>
          </w:tcPr>
          <w:p w14:paraId="78826CC4" w14:textId="77777777" w:rsidR="00B74945" w:rsidRDefault="00B74945" w:rsidP="00B74945"/>
        </w:tc>
      </w:tr>
      <w:tr w:rsidR="00B74945" w14:paraId="50A99633" w14:textId="77777777" w:rsidTr="006D4CAC">
        <w:tc>
          <w:tcPr>
            <w:tcW w:w="1084" w:type="dxa"/>
          </w:tcPr>
          <w:p w14:paraId="34589FF5" w14:textId="281FF25E" w:rsidR="00B74945" w:rsidRDefault="00B74945" w:rsidP="00B74945">
            <w:r>
              <w:t>4.2.</w:t>
            </w:r>
            <w:proofErr w:type="gramStart"/>
            <w:r>
              <w:t>4.b</w:t>
            </w:r>
            <w:proofErr w:type="gramEnd"/>
          </w:p>
        </w:tc>
        <w:tc>
          <w:tcPr>
            <w:tcW w:w="3640" w:type="dxa"/>
          </w:tcPr>
          <w:p w14:paraId="46FD544B" w14:textId="5F1CDE9A" w:rsidR="00B74945" w:rsidRDefault="00B74945" w:rsidP="00B74945">
            <w:r>
              <w:t>+3V3_RF not shorted</w:t>
            </w:r>
          </w:p>
        </w:tc>
        <w:tc>
          <w:tcPr>
            <w:tcW w:w="2111" w:type="dxa"/>
          </w:tcPr>
          <w:p w14:paraId="7F97965C" w14:textId="12933178" w:rsidR="00B74945" w:rsidRDefault="00B74945" w:rsidP="00B74945">
            <w:r>
              <w:t>Open</w:t>
            </w:r>
          </w:p>
        </w:tc>
        <w:tc>
          <w:tcPr>
            <w:tcW w:w="1258" w:type="dxa"/>
          </w:tcPr>
          <w:p w14:paraId="757054CF" w14:textId="77777777" w:rsidR="00B74945" w:rsidRDefault="00B74945" w:rsidP="00B74945"/>
        </w:tc>
        <w:tc>
          <w:tcPr>
            <w:tcW w:w="1257" w:type="dxa"/>
          </w:tcPr>
          <w:p w14:paraId="7172801C" w14:textId="77777777" w:rsidR="00B74945" w:rsidRDefault="00B74945" w:rsidP="00B74945"/>
        </w:tc>
      </w:tr>
      <w:tr w:rsidR="00B74945" w14:paraId="04402383" w14:textId="77777777" w:rsidTr="006D4CAC">
        <w:tc>
          <w:tcPr>
            <w:tcW w:w="1084" w:type="dxa"/>
          </w:tcPr>
          <w:p w14:paraId="3182ADA5" w14:textId="11F8853E" w:rsidR="00B74945" w:rsidRDefault="00B74945" w:rsidP="00B74945">
            <w:r>
              <w:t>4.2.</w:t>
            </w:r>
            <w:proofErr w:type="gramStart"/>
            <w:r>
              <w:t>5.a</w:t>
            </w:r>
            <w:proofErr w:type="gramEnd"/>
          </w:p>
        </w:tc>
        <w:tc>
          <w:tcPr>
            <w:tcW w:w="3640" w:type="dxa"/>
          </w:tcPr>
          <w:p w14:paraId="7D4C4F1B" w14:textId="610D792E" w:rsidR="00B74945" w:rsidRDefault="00B74945" w:rsidP="00B74945">
            <w:r>
              <w:t>+3V3_RF not shorted</w:t>
            </w:r>
          </w:p>
        </w:tc>
        <w:tc>
          <w:tcPr>
            <w:tcW w:w="2111" w:type="dxa"/>
          </w:tcPr>
          <w:p w14:paraId="7383B98A" w14:textId="61768DD9" w:rsidR="00B74945" w:rsidRDefault="00B74945" w:rsidP="00B74945">
            <w:r>
              <w:t>Open</w:t>
            </w:r>
          </w:p>
        </w:tc>
        <w:tc>
          <w:tcPr>
            <w:tcW w:w="1258" w:type="dxa"/>
          </w:tcPr>
          <w:p w14:paraId="1F71D15B" w14:textId="77777777" w:rsidR="00B74945" w:rsidRDefault="00B74945" w:rsidP="00B74945"/>
        </w:tc>
        <w:tc>
          <w:tcPr>
            <w:tcW w:w="1257" w:type="dxa"/>
          </w:tcPr>
          <w:p w14:paraId="6C794B06" w14:textId="77777777" w:rsidR="00B74945" w:rsidRDefault="00B74945" w:rsidP="00B74945"/>
        </w:tc>
      </w:tr>
      <w:tr w:rsidR="00B74945" w14:paraId="644673EC" w14:textId="77777777" w:rsidTr="006D4CAC">
        <w:tc>
          <w:tcPr>
            <w:tcW w:w="1084" w:type="dxa"/>
          </w:tcPr>
          <w:p w14:paraId="76382691" w14:textId="607F2B2C" w:rsidR="00B74945" w:rsidRDefault="00B74945" w:rsidP="00B74945">
            <w:r>
              <w:t>4.2.10</w:t>
            </w:r>
          </w:p>
        </w:tc>
        <w:tc>
          <w:tcPr>
            <w:tcW w:w="3640" w:type="dxa"/>
          </w:tcPr>
          <w:p w14:paraId="632C8AF9" w14:textId="0B93409C" w:rsidR="00B74945" w:rsidRDefault="00B74945" w:rsidP="00B74945">
            <w:r>
              <w:t>UUT current draw</w:t>
            </w:r>
          </w:p>
        </w:tc>
        <w:tc>
          <w:tcPr>
            <w:tcW w:w="2111" w:type="dxa"/>
          </w:tcPr>
          <w:p w14:paraId="3EDC6DDD" w14:textId="75BA43A2" w:rsidR="00B74945" w:rsidRDefault="00B74945" w:rsidP="00B74945">
            <w:r>
              <w:t>&lt;100mA</w:t>
            </w:r>
          </w:p>
        </w:tc>
        <w:tc>
          <w:tcPr>
            <w:tcW w:w="1258" w:type="dxa"/>
          </w:tcPr>
          <w:p w14:paraId="296F9758" w14:textId="77777777" w:rsidR="00B74945" w:rsidRDefault="00B74945" w:rsidP="00B74945"/>
        </w:tc>
        <w:tc>
          <w:tcPr>
            <w:tcW w:w="1257" w:type="dxa"/>
          </w:tcPr>
          <w:p w14:paraId="390DDF90" w14:textId="77777777" w:rsidR="00B74945" w:rsidRDefault="00B74945" w:rsidP="00B74945"/>
        </w:tc>
      </w:tr>
      <w:tr w:rsidR="00B74945" w14:paraId="3E74B0FB" w14:textId="77777777" w:rsidTr="006D4CAC">
        <w:tc>
          <w:tcPr>
            <w:tcW w:w="1084" w:type="dxa"/>
          </w:tcPr>
          <w:p w14:paraId="4CCE10F5" w14:textId="4E05DD60" w:rsidR="00B74945" w:rsidRDefault="00B74945" w:rsidP="00B74945">
            <w:r>
              <w:t>4.2.</w:t>
            </w:r>
            <w:proofErr w:type="gramStart"/>
            <w:r>
              <w:t>11.a</w:t>
            </w:r>
            <w:proofErr w:type="gramEnd"/>
          </w:p>
        </w:tc>
        <w:tc>
          <w:tcPr>
            <w:tcW w:w="3640" w:type="dxa"/>
          </w:tcPr>
          <w:p w14:paraId="186D6651" w14:textId="442358BE" w:rsidR="00B74945" w:rsidRDefault="009876BC" w:rsidP="00B74945">
            <w:r>
              <w:t>PWR_JACK voltage</w:t>
            </w:r>
          </w:p>
        </w:tc>
        <w:tc>
          <w:tcPr>
            <w:tcW w:w="2111" w:type="dxa"/>
          </w:tcPr>
          <w:p w14:paraId="37FAE6B3" w14:textId="244773B8" w:rsidR="00B74945" w:rsidRDefault="009876BC" w:rsidP="00B74945">
            <w:r w:rsidRPr="003313D6">
              <w:t xml:space="preserve">5V </w:t>
            </w:r>
            <w:r w:rsidRPr="009876BC">
              <w:t>±</w:t>
            </w:r>
            <w:r w:rsidRPr="003313D6">
              <w:t>100mV</w:t>
            </w:r>
          </w:p>
        </w:tc>
        <w:tc>
          <w:tcPr>
            <w:tcW w:w="1258" w:type="dxa"/>
          </w:tcPr>
          <w:p w14:paraId="2F71407D" w14:textId="77777777" w:rsidR="00B74945" w:rsidRDefault="00B74945" w:rsidP="00B74945"/>
        </w:tc>
        <w:tc>
          <w:tcPr>
            <w:tcW w:w="1257" w:type="dxa"/>
          </w:tcPr>
          <w:p w14:paraId="26C3BE9F" w14:textId="77777777" w:rsidR="00B74945" w:rsidRDefault="00B74945" w:rsidP="00B74945"/>
        </w:tc>
      </w:tr>
      <w:tr w:rsidR="00B74945" w14:paraId="50661F73" w14:textId="77777777" w:rsidTr="006D4CAC">
        <w:tc>
          <w:tcPr>
            <w:tcW w:w="1084" w:type="dxa"/>
          </w:tcPr>
          <w:p w14:paraId="4F91D850" w14:textId="17AA7637" w:rsidR="00B74945" w:rsidRDefault="00B74945" w:rsidP="00B74945">
            <w:r>
              <w:t>4.2.</w:t>
            </w:r>
            <w:proofErr w:type="gramStart"/>
            <w:r>
              <w:t>11.b</w:t>
            </w:r>
            <w:proofErr w:type="gramEnd"/>
          </w:p>
        </w:tc>
        <w:tc>
          <w:tcPr>
            <w:tcW w:w="3640" w:type="dxa"/>
          </w:tcPr>
          <w:p w14:paraId="292441F1" w14:textId="053F7970" w:rsidR="00B74945" w:rsidRDefault="009876BC" w:rsidP="00B74945">
            <w:r>
              <w:t>+5V Voltage</w:t>
            </w:r>
          </w:p>
        </w:tc>
        <w:tc>
          <w:tcPr>
            <w:tcW w:w="2111" w:type="dxa"/>
          </w:tcPr>
          <w:p w14:paraId="6F027BF6" w14:textId="5FF2AABE" w:rsidR="00B74945" w:rsidRDefault="009876BC" w:rsidP="00B74945">
            <w:r w:rsidRPr="003313D6">
              <w:t xml:space="preserve">5V </w:t>
            </w:r>
            <w:r w:rsidRPr="009876BC">
              <w:t>±</w:t>
            </w:r>
            <w:r w:rsidRPr="003313D6">
              <w:t>100mV</w:t>
            </w:r>
          </w:p>
        </w:tc>
        <w:tc>
          <w:tcPr>
            <w:tcW w:w="1258" w:type="dxa"/>
          </w:tcPr>
          <w:p w14:paraId="4D5A7C29" w14:textId="77777777" w:rsidR="00B74945" w:rsidRDefault="00B74945" w:rsidP="00B74945"/>
        </w:tc>
        <w:tc>
          <w:tcPr>
            <w:tcW w:w="1257" w:type="dxa"/>
          </w:tcPr>
          <w:p w14:paraId="235A0B09" w14:textId="77777777" w:rsidR="00B74945" w:rsidRDefault="00B74945" w:rsidP="00B74945"/>
        </w:tc>
      </w:tr>
      <w:tr w:rsidR="00B74945" w14:paraId="1BF14AA7" w14:textId="77777777" w:rsidTr="006D4CAC">
        <w:tc>
          <w:tcPr>
            <w:tcW w:w="1084" w:type="dxa"/>
          </w:tcPr>
          <w:p w14:paraId="75FD3601" w14:textId="0185D288" w:rsidR="00B74945" w:rsidRDefault="00B74945" w:rsidP="00B74945">
            <w:r>
              <w:t>4.2.11.c</w:t>
            </w:r>
          </w:p>
        </w:tc>
        <w:tc>
          <w:tcPr>
            <w:tcW w:w="3640" w:type="dxa"/>
          </w:tcPr>
          <w:p w14:paraId="0E0DB057" w14:textId="2CE2C6C9" w:rsidR="00B74945" w:rsidRDefault="009876BC" w:rsidP="00B74945">
            <w:r>
              <w:t>+3V3 Voltage</w:t>
            </w:r>
          </w:p>
        </w:tc>
        <w:tc>
          <w:tcPr>
            <w:tcW w:w="2111" w:type="dxa"/>
          </w:tcPr>
          <w:p w14:paraId="3E32A357" w14:textId="20B5C662" w:rsidR="00B74945" w:rsidRDefault="009876BC" w:rsidP="00B74945">
            <w:r w:rsidRPr="003313D6">
              <w:t xml:space="preserve">3.3V </w:t>
            </w:r>
            <w:r w:rsidRPr="009876BC">
              <w:t>±</w:t>
            </w:r>
            <w:r w:rsidRPr="003313D6">
              <w:t>100mV</w:t>
            </w:r>
          </w:p>
        </w:tc>
        <w:tc>
          <w:tcPr>
            <w:tcW w:w="1258" w:type="dxa"/>
          </w:tcPr>
          <w:p w14:paraId="37B1211D" w14:textId="77777777" w:rsidR="00B74945" w:rsidRDefault="00B74945" w:rsidP="00B74945"/>
        </w:tc>
        <w:tc>
          <w:tcPr>
            <w:tcW w:w="1257" w:type="dxa"/>
          </w:tcPr>
          <w:p w14:paraId="21502D94" w14:textId="77777777" w:rsidR="00B74945" w:rsidRDefault="00B74945" w:rsidP="00B74945"/>
        </w:tc>
      </w:tr>
      <w:tr w:rsidR="00B74945" w14:paraId="290D5FAF" w14:textId="77777777" w:rsidTr="006D4CAC">
        <w:tc>
          <w:tcPr>
            <w:tcW w:w="1084" w:type="dxa"/>
          </w:tcPr>
          <w:p w14:paraId="1E81E210" w14:textId="688594B2" w:rsidR="00B74945" w:rsidRDefault="00B74945" w:rsidP="00B74945">
            <w:r>
              <w:t>4.2.</w:t>
            </w:r>
            <w:proofErr w:type="gramStart"/>
            <w:r>
              <w:t>11.d</w:t>
            </w:r>
            <w:proofErr w:type="gramEnd"/>
          </w:p>
        </w:tc>
        <w:tc>
          <w:tcPr>
            <w:tcW w:w="3640" w:type="dxa"/>
          </w:tcPr>
          <w:p w14:paraId="77CA4EDC" w14:textId="7B075C31" w:rsidR="00B74945" w:rsidRDefault="009876BC" w:rsidP="00B74945">
            <w:r>
              <w:t>+3V3_RF Voltage</w:t>
            </w:r>
          </w:p>
        </w:tc>
        <w:tc>
          <w:tcPr>
            <w:tcW w:w="2111" w:type="dxa"/>
          </w:tcPr>
          <w:p w14:paraId="27403FF7" w14:textId="172EE05A" w:rsidR="00B74945" w:rsidRDefault="009876BC" w:rsidP="00B74945">
            <w:r w:rsidRPr="003313D6">
              <w:t xml:space="preserve">3.3V </w:t>
            </w:r>
            <w:r w:rsidRPr="009876BC">
              <w:t>±</w:t>
            </w:r>
            <w:r w:rsidRPr="003313D6">
              <w:t>100mV</w:t>
            </w:r>
          </w:p>
        </w:tc>
        <w:tc>
          <w:tcPr>
            <w:tcW w:w="1258" w:type="dxa"/>
          </w:tcPr>
          <w:p w14:paraId="66E2ABE3" w14:textId="77777777" w:rsidR="00B74945" w:rsidRDefault="00B74945" w:rsidP="00B74945"/>
        </w:tc>
        <w:tc>
          <w:tcPr>
            <w:tcW w:w="1257" w:type="dxa"/>
          </w:tcPr>
          <w:p w14:paraId="20E91668" w14:textId="77777777" w:rsidR="00B74945" w:rsidRDefault="00B74945" w:rsidP="00B74945"/>
        </w:tc>
      </w:tr>
      <w:tr w:rsidR="00024A9C" w14:paraId="07D7F634" w14:textId="77777777" w:rsidTr="006D4CAC">
        <w:tc>
          <w:tcPr>
            <w:tcW w:w="1084" w:type="dxa"/>
          </w:tcPr>
          <w:p w14:paraId="17FB8666" w14:textId="6014E571" w:rsidR="00024A9C" w:rsidRDefault="00024A9C" w:rsidP="00B74945">
            <w:r>
              <w:t>4.2.13</w:t>
            </w:r>
          </w:p>
        </w:tc>
        <w:tc>
          <w:tcPr>
            <w:tcW w:w="3640" w:type="dxa"/>
          </w:tcPr>
          <w:p w14:paraId="275FA31D" w14:textId="541FC96C" w:rsidR="00024A9C" w:rsidRDefault="00024A9C" w:rsidP="00B74945">
            <w:r>
              <w:t>Y1 Osc</w:t>
            </w:r>
            <w:r w:rsidR="006D4CAC">
              <w:t>illator Frequency</w:t>
            </w:r>
          </w:p>
        </w:tc>
        <w:tc>
          <w:tcPr>
            <w:tcW w:w="2111" w:type="dxa"/>
          </w:tcPr>
          <w:p w14:paraId="1B0161E2" w14:textId="3119984C" w:rsidR="00024A9C" w:rsidRPr="003313D6" w:rsidRDefault="006D4CAC" w:rsidP="00B74945">
            <w:r>
              <w:t xml:space="preserve">16MHz </w:t>
            </w:r>
            <w:r w:rsidRPr="009876BC">
              <w:t>±</w:t>
            </w:r>
            <w:r w:rsidRPr="003313D6">
              <w:t>100</w:t>
            </w:r>
            <w:r>
              <w:t>kHz</w:t>
            </w:r>
          </w:p>
        </w:tc>
        <w:tc>
          <w:tcPr>
            <w:tcW w:w="1258" w:type="dxa"/>
          </w:tcPr>
          <w:p w14:paraId="1F14E67B" w14:textId="77777777" w:rsidR="00024A9C" w:rsidRDefault="00024A9C" w:rsidP="00B74945"/>
        </w:tc>
        <w:tc>
          <w:tcPr>
            <w:tcW w:w="1257" w:type="dxa"/>
          </w:tcPr>
          <w:p w14:paraId="7FDACC2E" w14:textId="77777777" w:rsidR="00024A9C" w:rsidRDefault="00024A9C" w:rsidP="00B74945"/>
        </w:tc>
      </w:tr>
      <w:tr w:rsidR="00024A9C" w14:paraId="62197C6B" w14:textId="77777777" w:rsidTr="006D4CAC">
        <w:tc>
          <w:tcPr>
            <w:tcW w:w="1084" w:type="dxa"/>
          </w:tcPr>
          <w:p w14:paraId="3794D8A5" w14:textId="2898DC6A" w:rsidR="00024A9C" w:rsidRDefault="00024A9C" w:rsidP="00B74945">
            <w:r>
              <w:t>4.2.14</w:t>
            </w:r>
          </w:p>
        </w:tc>
        <w:tc>
          <w:tcPr>
            <w:tcW w:w="3640" w:type="dxa"/>
          </w:tcPr>
          <w:p w14:paraId="6447F9CC" w14:textId="0A822B32" w:rsidR="00024A9C" w:rsidRDefault="006D4CAC" w:rsidP="00B74945">
            <w:r>
              <w:t>Y2 Oscillator Frequency</w:t>
            </w:r>
          </w:p>
        </w:tc>
        <w:tc>
          <w:tcPr>
            <w:tcW w:w="2111" w:type="dxa"/>
          </w:tcPr>
          <w:p w14:paraId="3846E85E" w14:textId="36FAAEDA" w:rsidR="00024A9C" w:rsidRPr="003313D6" w:rsidRDefault="006D4CAC" w:rsidP="00B74945">
            <w:r>
              <w:t>32</w:t>
            </w:r>
            <w:r>
              <w:t xml:space="preserve">MHz </w:t>
            </w:r>
            <w:r w:rsidRPr="009876BC">
              <w:t>±</w:t>
            </w:r>
            <w:r w:rsidRPr="003313D6">
              <w:t>100</w:t>
            </w:r>
            <w:r>
              <w:t>kHz</w:t>
            </w:r>
          </w:p>
        </w:tc>
        <w:tc>
          <w:tcPr>
            <w:tcW w:w="1258" w:type="dxa"/>
          </w:tcPr>
          <w:p w14:paraId="134D2F26" w14:textId="77777777" w:rsidR="00024A9C" w:rsidRDefault="00024A9C" w:rsidP="00B74945"/>
        </w:tc>
        <w:tc>
          <w:tcPr>
            <w:tcW w:w="1257" w:type="dxa"/>
          </w:tcPr>
          <w:p w14:paraId="131685D8" w14:textId="77777777" w:rsidR="00024A9C" w:rsidRDefault="00024A9C" w:rsidP="00B74945"/>
        </w:tc>
      </w:tr>
      <w:tr w:rsidR="009876BC" w14:paraId="741266D7" w14:textId="77777777" w:rsidTr="006D4CAC">
        <w:tc>
          <w:tcPr>
            <w:tcW w:w="1084" w:type="dxa"/>
          </w:tcPr>
          <w:p w14:paraId="6C2F4114" w14:textId="5CA1EBA0" w:rsidR="009876BC" w:rsidRDefault="00407102" w:rsidP="00B74945">
            <w:r>
              <w:t>4.3.2</w:t>
            </w:r>
          </w:p>
        </w:tc>
        <w:tc>
          <w:tcPr>
            <w:tcW w:w="3640" w:type="dxa"/>
          </w:tcPr>
          <w:p w14:paraId="6BE094E6" w14:textId="65642359" w:rsidR="009876BC" w:rsidRDefault="00407102" w:rsidP="00B74945">
            <w:r>
              <w:t>Programming successful</w:t>
            </w:r>
          </w:p>
        </w:tc>
        <w:tc>
          <w:tcPr>
            <w:tcW w:w="2111" w:type="dxa"/>
          </w:tcPr>
          <w:p w14:paraId="21BD267B" w14:textId="36988260" w:rsidR="009876BC" w:rsidRPr="003313D6" w:rsidRDefault="00407102" w:rsidP="00B74945">
            <w:r>
              <w:t>Pass</w:t>
            </w:r>
          </w:p>
        </w:tc>
        <w:tc>
          <w:tcPr>
            <w:tcW w:w="1258" w:type="dxa"/>
          </w:tcPr>
          <w:p w14:paraId="7079F7F3" w14:textId="77777777" w:rsidR="009876BC" w:rsidRDefault="009876BC" w:rsidP="00B74945"/>
        </w:tc>
        <w:tc>
          <w:tcPr>
            <w:tcW w:w="1257" w:type="dxa"/>
          </w:tcPr>
          <w:p w14:paraId="122A191F" w14:textId="77777777" w:rsidR="009876BC" w:rsidRDefault="009876BC" w:rsidP="00B74945"/>
        </w:tc>
      </w:tr>
      <w:tr w:rsidR="00407102" w14:paraId="63F3BDC8" w14:textId="77777777" w:rsidTr="006D4CAC">
        <w:tc>
          <w:tcPr>
            <w:tcW w:w="1084" w:type="dxa"/>
          </w:tcPr>
          <w:p w14:paraId="51CB43F8" w14:textId="3C19911D" w:rsidR="00407102" w:rsidRDefault="00407102" w:rsidP="00B74945">
            <w:r>
              <w:t>4.4.3</w:t>
            </w:r>
          </w:p>
        </w:tc>
        <w:tc>
          <w:tcPr>
            <w:tcW w:w="3640" w:type="dxa"/>
          </w:tcPr>
          <w:p w14:paraId="7DFB6AF7" w14:textId="15C684F5" w:rsidR="00407102" w:rsidRDefault="00407102" w:rsidP="00B74945">
            <w:r>
              <w:t>Welcome screen on reset</w:t>
            </w:r>
          </w:p>
        </w:tc>
        <w:tc>
          <w:tcPr>
            <w:tcW w:w="2111" w:type="dxa"/>
          </w:tcPr>
          <w:p w14:paraId="314378D2" w14:textId="25F597D3" w:rsidR="00407102" w:rsidRDefault="00407102" w:rsidP="00B74945">
            <w:r>
              <w:t>Present</w:t>
            </w:r>
          </w:p>
        </w:tc>
        <w:tc>
          <w:tcPr>
            <w:tcW w:w="1258" w:type="dxa"/>
          </w:tcPr>
          <w:p w14:paraId="047EEA22" w14:textId="77777777" w:rsidR="00407102" w:rsidRDefault="00407102" w:rsidP="00B74945"/>
        </w:tc>
        <w:tc>
          <w:tcPr>
            <w:tcW w:w="1257" w:type="dxa"/>
          </w:tcPr>
          <w:p w14:paraId="13E8C5AA" w14:textId="77777777" w:rsidR="00407102" w:rsidRDefault="00407102" w:rsidP="00B74945"/>
        </w:tc>
      </w:tr>
      <w:tr w:rsidR="00407102" w14:paraId="681796FF" w14:textId="77777777" w:rsidTr="006D4CAC">
        <w:tc>
          <w:tcPr>
            <w:tcW w:w="1084" w:type="dxa"/>
          </w:tcPr>
          <w:p w14:paraId="508CA103" w14:textId="294D39CF" w:rsidR="00407102" w:rsidRDefault="00D32C9C" w:rsidP="00B74945">
            <w:r>
              <w:t>4.4.4</w:t>
            </w:r>
          </w:p>
        </w:tc>
        <w:tc>
          <w:tcPr>
            <w:tcW w:w="3640" w:type="dxa"/>
          </w:tcPr>
          <w:p w14:paraId="3E09D039" w14:textId="47841075" w:rsidR="00407102" w:rsidRDefault="00D32C9C" w:rsidP="00B74945">
            <w:r>
              <w:t>“</w:t>
            </w:r>
            <w:proofErr w:type="spellStart"/>
            <w:proofErr w:type="gramStart"/>
            <w:r>
              <w:t>bi</w:t>
            </w:r>
            <w:r w:rsidR="00D56E70">
              <w:t>t.lora</w:t>
            </w:r>
            <w:proofErr w:type="spellEnd"/>
            <w:proofErr w:type="gramEnd"/>
            <w:r>
              <w:t>” test pass</w:t>
            </w:r>
          </w:p>
        </w:tc>
        <w:tc>
          <w:tcPr>
            <w:tcW w:w="2111" w:type="dxa"/>
          </w:tcPr>
          <w:p w14:paraId="1985F646" w14:textId="5B86826D" w:rsidR="00407102" w:rsidRDefault="00D32C9C" w:rsidP="00B74945">
            <w:r>
              <w:t>Pass</w:t>
            </w:r>
          </w:p>
        </w:tc>
        <w:tc>
          <w:tcPr>
            <w:tcW w:w="1258" w:type="dxa"/>
          </w:tcPr>
          <w:p w14:paraId="43458D8F" w14:textId="77777777" w:rsidR="00407102" w:rsidRDefault="00407102" w:rsidP="00B74945"/>
        </w:tc>
        <w:tc>
          <w:tcPr>
            <w:tcW w:w="1257" w:type="dxa"/>
          </w:tcPr>
          <w:p w14:paraId="5E546E48" w14:textId="77777777" w:rsidR="00407102" w:rsidRDefault="00407102" w:rsidP="00B74945"/>
        </w:tc>
      </w:tr>
      <w:tr w:rsidR="00D56E70" w14:paraId="0F59C1EE" w14:textId="77777777" w:rsidTr="006D4CAC">
        <w:tc>
          <w:tcPr>
            <w:tcW w:w="1084" w:type="dxa"/>
          </w:tcPr>
          <w:p w14:paraId="52CD356E" w14:textId="12835667" w:rsidR="00D56E70" w:rsidRDefault="00D56E70" w:rsidP="00D56E70">
            <w:r>
              <w:t>4.4.5</w:t>
            </w:r>
          </w:p>
        </w:tc>
        <w:tc>
          <w:tcPr>
            <w:tcW w:w="3640" w:type="dxa"/>
          </w:tcPr>
          <w:p w14:paraId="25878C03" w14:textId="0CCE6973" w:rsidR="00D56E70" w:rsidRDefault="00D56E70" w:rsidP="00D56E70">
            <w:r>
              <w:t>“</w:t>
            </w:r>
            <w:proofErr w:type="spellStart"/>
            <w:r>
              <w:t>bit.gps</w:t>
            </w:r>
            <w:proofErr w:type="spellEnd"/>
            <w:r>
              <w:t>” test pass</w:t>
            </w:r>
          </w:p>
        </w:tc>
        <w:tc>
          <w:tcPr>
            <w:tcW w:w="2111" w:type="dxa"/>
          </w:tcPr>
          <w:p w14:paraId="5C131AC4" w14:textId="4B8650E6" w:rsidR="00D56E70" w:rsidRDefault="00D56E70" w:rsidP="00D56E70">
            <w:r>
              <w:t>Pass</w:t>
            </w:r>
          </w:p>
        </w:tc>
        <w:tc>
          <w:tcPr>
            <w:tcW w:w="1258" w:type="dxa"/>
          </w:tcPr>
          <w:p w14:paraId="63F6BC93" w14:textId="77777777" w:rsidR="00D56E70" w:rsidRDefault="00D56E70" w:rsidP="00D56E70"/>
        </w:tc>
        <w:tc>
          <w:tcPr>
            <w:tcW w:w="1257" w:type="dxa"/>
          </w:tcPr>
          <w:p w14:paraId="0BAD3869" w14:textId="77777777" w:rsidR="00D56E70" w:rsidRDefault="00D56E70" w:rsidP="00D56E70"/>
        </w:tc>
      </w:tr>
      <w:tr w:rsidR="00D56E70" w14:paraId="08C91A8C" w14:textId="77777777" w:rsidTr="006D4CAC">
        <w:tc>
          <w:tcPr>
            <w:tcW w:w="1084" w:type="dxa"/>
          </w:tcPr>
          <w:p w14:paraId="1BFDD3BB" w14:textId="7797435E" w:rsidR="00D56E70" w:rsidRDefault="00D56E70" w:rsidP="00D56E70">
            <w:r>
              <w:t>4.4.6</w:t>
            </w:r>
          </w:p>
        </w:tc>
        <w:tc>
          <w:tcPr>
            <w:tcW w:w="3640" w:type="dxa"/>
          </w:tcPr>
          <w:p w14:paraId="73B05BC3" w14:textId="1AB9F5D0" w:rsidR="00D56E70" w:rsidRDefault="00D56E70" w:rsidP="00D56E70">
            <w:r>
              <w:t>“</w:t>
            </w:r>
            <w:proofErr w:type="spellStart"/>
            <w:r>
              <w:t>bit.imu</w:t>
            </w:r>
            <w:proofErr w:type="spellEnd"/>
            <w:r>
              <w:t>” test pass</w:t>
            </w:r>
          </w:p>
        </w:tc>
        <w:tc>
          <w:tcPr>
            <w:tcW w:w="2111" w:type="dxa"/>
          </w:tcPr>
          <w:p w14:paraId="4FBD35D5" w14:textId="26BDBE9A" w:rsidR="00D56E70" w:rsidRDefault="00D56E70" w:rsidP="00D56E70">
            <w:r>
              <w:t>Pass</w:t>
            </w:r>
          </w:p>
        </w:tc>
        <w:tc>
          <w:tcPr>
            <w:tcW w:w="1258" w:type="dxa"/>
          </w:tcPr>
          <w:p w14:paraId="28C71F19" w14:textId="77777777" w:rsidR="00D56E70" w:rsidRDefault="00D56E70" w:rsidP="00D56E70"/>
        </w:tc>
        <w:tc>
          <w:tcPr>
            <w:tcW w:w="1257" w:type="dxa"/>
          </w:tcPr>
          <w:p w14:paraId="7A00B914" w14:textId="77777777" w:rsidR="00D56E70" w:rsidRDefault="00D56E70" w:rsidP="00D56E70"/>
        </w:tc>
      </w:tr>
      <w:tr w:rsidR="00D56E70" w14:paraId="479A1BD8" w14:textId="77777777" w:rsidTr="006D4CAC">
        <w:tc>
          <w:tcPr>
            <w:tcW w:w="1084" w:type="dxa"/>
          </w:tcPr>
          <w:p w14:paraId="025E42C5" w14:textId="1813B7EF" w:rsidR="00D56E70" w:rsidRDefault="00D56E70" w:rsidP="00D56E70">
            <w:r>
              <w:t>4.4.7</w:t>
            </w:r>
          </w:p>
        </w:tc>
        <w:tc>
          <w:tcPr>
            <w:tcW w:w="3640" w:type="dxa"/>
          </w:tcPr>
          <w:p w14:paraId="75343C8E" w14:textId="52D8B16D" w:rsidR="00D56E70" w:rsidRDefault="00D56E70" w:rsidP="00D56E70">
            <w:r>
              <w:t>“bit.i2c” test pass</w:t>
            </w:r>
          </w:p>
        </w:tc>
        <w:tc>
          <w:tcPr>
            <w:tcW w:w="2111" w:type="dxa"/>
          </w:tcPr>
          <w:p w14:paraId="70040E3E" w14:textId="04C8D932" w:rsidR="00D56E70" w:rsidRDefault="00D56E70" w:rsidP="00D56E70">
            <w:r>
              <w:t>Pass</w:t>
            </w:r>
          </w:p>
        </w:tc>
        <w:tc>
          <w:tcPr>
            <w:tcW w:w="1258" w:type="dxa"/>
          </w:tcPr>
          <w:p w14:paraId="66A35EA0" w14:textId="77777777" w:rsidR="00D56E70" w:rsidRDefault="00D56E70" w:rsidP="00D56E70"/>
        </w:tc>
        <w:tc>
          <w:tcPr>
            <w:tcW w:w="1257" w:type="dxa"/>
          </w:tcPr>
          <w:p w14:paraId="247214F1" w14:textId="77777777" w:rsidR="00D56E70" w:rsidRDefault="00D56E70" w:rsidP="00D56E70"/>
        </w:tc>
      </w:tr>
      <w:tr w:rsidR="00D56E70" w14:paraId="223390CE" w14:textId="77777777" w:rsidTr="00270368">
        <w:tc>
          <w:tcPr>
            <w:tcW w:w="8093" w:type="dxa"/>
            <w:gridSpan w:val="4"/>
            <w:vAlign w:val="center"/>
          </w:tcPr>
          <w:p w14:paraId="78C4495C" w14:textId="32E2B18C" w:rsidR="00D56E70" w:rsidRDefault="00D56E70" w:rsidP="00D56E70">
            <w:pPr>
              <w:jc w:val="right"/>
            </w:pPr>
            <w:r>
              <w:rPr>
                <w:b/>
                <w:bCs/>
              </w:rPr>
              <w:t>OVERALL</w:t>
            </w:r>
          </w:p>
        </w:tc>
        <w:tc>
          <w:tcPr>
            <w:tcW w:w="1257" w:type="dxa"/>
          </w:tcPr>
          <w:p w14:paraId="1D3F5884" w14:textId="5CC683BE" w:rsidR="00D56E70" w:rsidRDefault="00D56E70" w:rsidP="00D56E70">
            <w:r>
              <w:br/>
            </w:r>
          </w:p>
        </w:tc>
      </w:tr>
    </w:tbl>
    <w:p w14:paraId="659A8CBB" w14:textId="77777777" w:rsidR="00940E84" w:rsidRPr="00940E84" w:rsidRDefault="00940E84" w:rsidP="00940E84"/>
    <w:sectPr w:rsidR="00940E84" w:rsidRPr="00940E84" w:rsidSect="00175F31">
      <w:footerReference w:type="first" r:id="rId24"/>
      <w:pgSz w:w="12240" w:h="15840"/>
      <w:pgMar w:top="1440" w:right="1440" w:bottom="1440" w:left="1440" w:header="720" w:footer="720" w:gutter="0"/>
      <w:pgNumType w:start="1" w:chapStyle="9"/>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Tony Lleonart" w:date="2025-09-18T21:13:00Z" w:initials="TL">
    <w:p w14:paraId="63ADB4C6" w14:textId="77777777" w:rsidR="008302E0" w:rsidRDefault="00B802C1" w:rsidP="008302E0">
      <w:pPr>
        <w:pStyle w:val="CommentText"/>
      </w:pPr>
      <w:r>
        <w:rPr>
          <w:rStyle w:val="CommentReference"/>
        </w:rPr>
        <w:annotationRef/>
      </w:r>
      <w:r w:rsidR="008302E0">
        <w:t>This is a custom Aeronix power cable? We should put the actual PN in that case.</w:t>
      </w:r>
    </w:p>
  </w:comment>
  <w:comment w:id="16" w:author="Tony Lleonart" w:date="2025-09-18T21:19:00Z" w:initials="TL">
    <w:p w14:paraId="525C69C9" w14:textId="6B8525D9" w:rsidR="00942DB3" w:rsidRDefault="00EA3F26" w:rsidP="00942DB3">
      <w:pPr>
        <w:pStyle w:val="CommentText"/>
      </w:pPr>
      <w:r>
        <w:rPr>
          <w:rStyle w:val="CommentReference"/>
        </w:rPr>
        <w:annotationRef/>
      </w:r>
      <w:r w:rsidR="00942DB3">
        <w:t>Which drawing? Need a doc number here, and the drawing needs to be added to Table 2-1.</w:t>
      </w:r>
    </w:p>
  </w:comment>
  <w:comment w:id="20" w:author="Tony Lleonart" w:date="2025-09-18T21:43:00Z" w:initials="TL">
    <w:p w14:paraId="1AF66005" w14:textId="77777777" w:rsidR="0048539E" w:rsidRDefault="0048539E" w:rsidP="0048539E">
      <w:pPr>
        <w:pStyle w:val="CommentText"/>
      </w:pPr>
      <w:r>
        <w:rPr>
          <w:rStyle w:val="CommentReference"/>
        </w:rPr>
        <w:annotationRef/>
      </w:r>
      <w:r>
        <w:t>Typically a resistance test, rather than a “negative” continuity test, would be used for this objective.</w:t>
      </w:r>
    </w:p>
  </w:comment>
  <w:comment w:id="22" w:author="Tony Lleonart" w:date="2025-09-18T21:58:00Z" w:initials="TL">
    <w:p w14:paraId="4FF23E8E" w14:textId="77777777" w:rsidR="008E4081" w:rsidRDefault="008E4081" w:rsidP="008E4081">
      <w:pPr>
        <w:pStyle w:val="CommentText"/>
      </w:pPr>
      <w:r>
        <w:rPr>
          <w:rStyle w:val="CommentReference"/>
        </w:rPr>
        <w:annotationRef/>
      </w:r>
      <w:r>
        <w:t xml:space="preserve">The previous tests would have ruled this out, so I don’t see the point of this warning.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ADB4C6" w15:done="0"/>
  <w15:commentEx w15:paraId="525C69C9" w15:done="1"/>
  <w15:commentEx w15:paraId="1AF66005" w15:done="0"/>
  <w15:commentEx w15:paraId="4FF23E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97826E" w16cex:dateUtc="2025-09-19T01:13:00Z"/>
  <w16cex:commentExtensible w16cex:durableId="3691DFB5" w16cex:dateUtc="2025-09-19T01:19:00Z"/>
  <w16cex:commentExtensible w16cex:durableId="58B6D339" w16cex:dateUtc="2025-09-19T01:43:00Z"/>
  <w16cex:commentExtensible w16cex:durableId="48E5510C" w16cex:dateUtc="2025-09-19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ADB4C6" w16cid:durableId="0597826E"/>
  <w16cid:commentId w16cid:paraId="525C69C9" w16cid:durableId="3691DFB5"/>
  <w16cid:commentId w16cid:paraId="1AF66005" w16cid:durableId="58B6D339"/>
  <w16cid:commentId w16cid:paraId="4FF23E8E" w16cid:durableId="48E55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F7B7D" w14:textId="77777777" w:rsidR="00D6110D" w:rsidRDefault="00D6110D" w:rsidP="00EA7A96">
      <w:pPr>
        <w:spacing w:after="0" w:line="240" w:lineRule="auto"/>
      </w:pPr>
      <w:r>
        <w:separator/>
      </w:r>
    </w:p>
  </w:endnote>
  <w:endnote w:type="continuationSeparator" w:id="0">
    <w:p w14:paraId="15FDAAE4" w14:textId="77777777" w:rsidR="00D6110D" w:rsidRDefault="00D6110D" w:rsidP="00EA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0C13" w14:textId="3BC8A4D1" w:rsidR="00E759A6" w:rsidRPr="00066CA1" w:rsidRDefault="00E759A6" w:rsidP="00E759A6">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C76EFA">
      <w:rPr>
        <w:sz w:val="20"/>
        <w:szCs w:val="20"/>
      </w:rPr>
      <w:t>AE304196-001</w:t>
    </w:r>
    <w:r w:rsidRPr="00066CA1">
      <w:rPr>
        <w:sz w:val="20"/>
        <w:szCs w:val="20"/>
      </w:rPr>
      <w:fldChar w:fldCharType="end"/>
    </w:r>
    <w:r w:rsidRPr="00066CA1">
      <w:rPr>
        <w:sz w:val="20"/>
        <w:szCs w:val="20"/>
      </w:rPr>
      <w:tab/>
    </w:r>
  </w:p>
  <w:p w14:paraId="2687315C" w14:textId="5B545E7C" w:rsidR="00782CFE" w:rsidRPr="00E759A6" w:rsidRDefault="00E759A6" w:rsidP="00E759A6">
    <w:pPr>
      <w:pStyle w:val="Footer"/>
      <w:tabs>
        <w:tab w:val="clear" w:pos="4680"/>
      </w:tabs>
      <w:rPr>
        <w:noProof/>
        <w:sz w:val="20"/>
        <w:szCs w:val="20"/>
      </w:rPr>
    </w:pPr>
    <w:r w:rsidRPr="00066CA1">
      <w:rPr>
        <w:sz w:val="20"/>
        <w:szCs w:val="20"/>
      </w:rPr>
      <w:t>Revision:</w:t>
    </w:r>
    <w:r w:rsidRPr="00066CA1">
      <w:rPr>
        <w:sz w:val="20"/>
        <w:szCs w:val="20"/>
      </w:rPr>
      <w:fldChar w:fldCharType="begin"/>
    </w:r>
    <w:r w:rsidRPr="00066CA1">
      <w:rPr>
        <w:sz w:val="20"/>
        <w:szCs w:val="20"/>
      </w:rPr>
      <w:instrText xml:space="preserve"> DOCPROPERTY  Revision  \* MERGEFORMAT </w:instrText>
    </w:r>
    <w:r w:rsidRPr="00066CA1">
      <w:rPr>
        <w:sz w:val="20"/>
        <w:szCs w:val="20"/>
      </w:rPr>
      <w:fldChar w:fldCharType="separate"/>
    </w:r>
    <w:r w:rsidR="00C76EFA">
      <w:rPr>
        <w:sz w:val="20"/>
        <w:szCs w:val="20"/>
      </w:rPr>
      <w:t xml:space="preserve"> -</w:t>
    </w:r>
    <w:r w:rsidRPr="00066CA1">
      <w:rPr>
        <w:sz w:val="20"/>
        <w:szCs w:val="20"/>
      </w:rPr>
      <w:fldChar w:fldCharType="end"/>
    </w:r>
    <w:r w:rsidRPr="00066CA1">
      <w:rPr>
        <w:sz w:val="20"/>
        <w:szCs w:val="20"/>
      </w:rPr>
      <w:t xml:space="preserve">  Date: </w:t>
    </w:r>
    <w:r w:rsidRPr="00066CA1">
      <w:rPr>
        <w:sz w:val="20"/>
        <w:szCs w:val="20"/>
      </w:rPr>
      <w:fldChar w:fldCharType="begin"/>
    </w:r>
    <w:r w:rsidRPr="00066CA1">
      <w:rPr>
        <w:sz w:val="20"/>
        <w:szCs w:val="20"/>
      </w:rPr>
      <w:instrText xml:space="preserve"> DOCPROPERTY  "Date completed"  \* MERGEFORMAT </w:instrText>
    </w:r>
    <w:r w:rsidRPr="00066CA1">
      <w:rPr>
        <w:sz w:val="20"/>
        <w:szCs w:val="20"/>
      </w:rPr>
      <w:fldChar w:fldCharType="separate"/>
    </w:r>
    <w:r w:rsidR="00C76EFA">
      <w:rPr>
        <w:sz w:val="20"/>
        <w:szCs w:val="20"/>
      </w:rPr>
      <w:t>26 August 2025</w:t>
    </w:r>
    <w:r w:rsidRPr="00066CA1">
      <w:rPr>
        <w:sz w:val="20"/>
        <w:szCs w:val="20"/>
      </w:rPr>
      <w:fldChar w:fldCharType="end"/>
    </w:r>
    <w:r w:rsidRPr="00066CA1">
      <w:rPr>
        <w:sz w:val="20"/>
        <w:szCs w:val="20"/>
      </w:rPr>
      <w:tab/>
    </w:r>
    <w:r w:rsidRPr="00E759A6">
      <w:rPr>
        <w:sz w:val="20"/>
        <w:szCs w:val="20"/>
      </w:rPr>
      <w:t xml:space="preserve">Page </w:t>
    </w:r>
    <w:sdt>
      <w:sdtPr>
        <w:rPr>
          <w:sz w:val="20"/>
          <w:szCs w:val="20"/>
        </w:rPr>
        <w:id w:val="1701968996"/>
        <w:docPartObj>
          <w:docPartGallery w:val="Page Numbers (Bottom of Page)"/>
          <w:docPartUnique/>
        </w:docPartObj>
      </w:sdtPr>
      <w:sdtEndPr>
        <w:rPr>
          <w:noProof/>
        </w:rPr>
      </w:sdtEndPr>
      <w:sdtContent>
        <w:r w:rsidRPr="00E759A6">
          <w:rPr>
            <w:sz w:val="20"/>
            <w:szCs w:val="20"/>
          </w:rPr>
          <w:fldChar w:fldCharType="begin"/>
        </w:r>
        <w:r w:rsidRPr="00E759A6">
          <w:rPr>
            <w:sz w:val="20"/>
            <w:szCs w:val="20"/>
          </w:rPr>
          <w:instrText xml:space="preserve"> PAGE   \* MERGEFORMAT </w:instrText>
        </w:r>
        <w:r w:rsidRPr="00E759A6">
          <w:rPr>
            <w:sz w:val="20"/>
            <w:szCs w:val="20"/>
          </w:rPr>
          <w:fldChar w:fldCharType="separate"/>
        </w:r>
        <w:r>
          <w:rPr>
            <w:noProof/>
            <w:sz w:val="20"/>
            <w:szCs w:val="20"/>
          </w:rPr>
          <w:t>ii</w:t>
        </w:r>
        <w:r w:rsidRPr="00E759A6">
          <w:rPr>
            <w:noProof/>
            <w:sz w:val="20"/>
            <w:szCs w:val="20"/>
          </w:rPr>
          <w:fldChar w:fldCharType="end"/>
        </w:r>
      </w:sdtContent>
    </w:sdt>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67F8B" w14:textId="77777777" w:rsidR="00095D8C" w:rsidRPr="00095D8C" w:rsidRDefault="00095D8C" w:rsidP="00095D8C">
    <w:pPr>
      <w:pStyle w:val="00BodyText5"/>
      <w:spacing w:after="0"/>
      <w:ind w:firstLine="0"/>
      <w:jc w:val="center"/>
      <w:rPr>
        <w:rFonts w:ascii="Arial" w:hAnsi="Arial" w:cs="Arial"/>
        <w:b/>
        <w:bCs/>
        <w:sz w:val="20"/>
        <w:szCs w:val="20"/>
        <w:u w:val="single"/>
      </w:rPr>
    </w:pPr>
    <w:r w:rsidRPr="00095D8C">
      <w:rPr>
        <w:rFonts w:ascii="Arial" w:hAnsi="Arial" w:cs="Arial"/>
        <w:b/>
        <w:bCs/>
        <w:sz w:val="20"/>
        <w:szCs w:val="20"/>
        <w:u w:val="single"/>
      </w:rPr>
      <w:t>CONFIDENTIAL AND PROPRIETARY</w:t>
    </w:r>
  </w:p>
  <w:p w14:paraId="1CA7B2FE" w14:textId="77777777" w:rsidR="00095D8C" w:rsidRPr="00095D8C" w:rsidRDefault="00095D8C" w:rsidP="00095D8C">
    <w:pPr>
      <w:pStyle w:val="00BodyText5"/>
      <w:spacing w:after="0"/>
      <w:ind w:firstLine="0"/>
      <w:jc w:val="center"/>
      <w:rPr>
        <w:rFonts w:ascii="Arial" w:hAnsi="Arial" w:cs="Arial"/>
        <w:sz w:val="20"/>
        <w:szCs w:val="20"/>
      </w:rPr>
    </w:pPr>
    <w:r w:rsidRPr="00095D8C">
      <w:rPr>
        <w:rFonts w:ascii="Arial" w:hAnsi="Arial" w:cs="Arial"/>
        <w:sz w:val="20"/>
        <w:szCs w:val="20"/>
      </w:rPr>
      <w:t>This document is proprietary to Aeronix Technologies Group and its affiliates and should be maintained as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B1776" w14:textId="77777777" w:rsidR="00E759A6" w:rsidRDefault="00E759A6" w:rsidP="00E759A6">
    <w:pPr>
      <w:pStyle w:val="Footer"/>
      <w:tabs>
        <w:tab w:val="clear" w:pos="4680"/>
      </w:tabs>
    </w:pPr>
  </w:p>
  <w:p w14:paraId="37201084" w14:textId="0CF5415F" w:rsidR="00E759A6" w:rsidRPr="00066CA1" w:rsidRDefault="00E759A6" w:rsidP="00E759A6">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C76EFA">
      <w:rPr>
        <w:sz w:val="20"/>
        <w:szCs w:val="20"/>
      </w:rPr>
      <w:t>AE304196-001</w:t>
    </w:r>
    <w:r w:rsidRPr="00066CA1">
      <w:rPr>
        <w:sz w:val="20"/>
        <w:szCs w:val="20"/>
      </w:rPr>
      <w:fldChar w:fldCharType="end"/>
    </w:r>
    <w:r w:rsidRPr="00066CA1">
      <w:rPr>
        <w:sz w:val="20"/>
        <w:szCs w:val="20"/>
      </w:rPr>
      <w:tab/>
    </w:r>
  </w:p>
  <w:p w14:paraId="64265B29" w14:textId="14E98DE9" w:rsidR="00E759A6" w:rsidRPr="00E759A6" w:rsidRDefault="00E759A6" w:rsidP="00E759A6">
    <w:pPr>
      <w:pStyle w:val="Footer"/>
      <w:tabs>
        <w:tab w:val="clear" w:pos="4680"/>
      </w:tabs>
      <w:rPr>
        <w:noProof/>
        <w:sz w:val="20"/>
        <w:szCs w:val="20"/>
      </w:rPr>
    </w:pPr>
    <w:r w:rsidRPr="00066CA1">
      <w:rPr>
        <w:sz w:val="20"/>
        <w:szCs w:val="20"/>
      </w:rPr>
      <w:t>Revision:</w:t>
    </w:r>
    <w:r w:rsidRPr="00066CA1">
      <w:rPr>
        <w:sz w:val="20"/>
        <w:szCs w:val="20"/>
      </w:rPr>
      <w:fldChar w:fldCharType="begin"/>
    </w:r>
    <w:r w:rsidRPr="00066CA1">
      <w:rPr>
        <w:sz w:val="20"/>
        <w:szCs w:val="20"/>
      </w:rPr>
      <w:instrText xml:space="preserve"> DOCPROPERTY  Revision  \* MERGEFORMAT </w:instrText>
    </w:r>
    <w:r w:rsidRPr="00066CA1">
      <w:rPr>
        <w:sz w:val="20"/>
        <w:szCs w:val="20"/>
      </w:rPr>
      <w:fldChar w:fldCharType="separate"/>
    </w:r>
    <w:r w:rsidR="00C76EFA">
      <w:rPr>
        <w:sz w:val="20"/>
        <w:szCs w:val="20"/>
      </w:rPr>
      <w:t xml:space="preserve"> -</w:t>
    </w:r>
    <w:r w:rsidRPr="00066CA1">
      <w:rPr>
        <w:sz w:val="20"/>
        <w:szCs w:val="20"/>
      </w:rPr>
      <w:fldChar w:fldCharType="end"/>
    </w:r>
    <w:r w:rsidRPr="00066CA1">
      <w:rPr>
        <w:sz w:val="20"/>
        <w:szCs w:val="20"/>
      </w:rPr>
      <w:t xml:space="preserve">  Date: </w:t>
    </w:r>
    <w:r w:rsidRPr="00066CA1">
      <w:rPr>
        <w:sz w:val="20"/>
        <w:szCs w:val="20"/>
      </w:rPr>
      <w:fldChar w:fldCharType="begin"/>
    </w:r>
    <w:r w:rsidRPr="00066CA1">
      <w:rPr>
        <w:sz w:val="20"/>
        <w:szCs w:val="20"/>
      </w:rPr>
      <w:instrText xml:space="preserve"> DOCPROPERTY  "Date completed"  \* MERGEFORMAT </w:instrText>
    </w:r>
    <w:r w:rsidRPr="00066CA1">
      <w:rPr>
        <w:sz w:val="20"/>
        <w:szCs w:val="20"/>
      </w:rPr>
      <w:fldChar w:fldCharType="separate"/>
    </w:r>
    <w:r w:rsidR="00C76EFA">
      <w:rPr>
        <w:sz w:val="20"/>
        <w:szCs w:val="20"/>
      </w:rPr>
      <w:t>26 August 2025</w:t>
    </w:r>
    <w:r w:rsidRPr="00066CA1">
      <w:rPr>
        <w:sz w:val="20"/>
        <w:szCs w:val="20"/>
      </w:rPr>
      <w:fldChar w:fldCharType="end"/>
    </w:r>
    <w:r w:rsidRPr="00066CA1">
      <w:rPr>
        <w:sz w:val="20"/>
        <w:szCs w:val="20"/>
      </w:rPr>
      <w:tab/>
    </w:r>
    <w:r w:rsidRPr="00E759A6">
      <w:rPr>
        <w:sz w:val="20"/>
        <w:szCs w:val="20"/>
      </w:rPr>
      <w:t xml:space="preserve">Page </w:t>
    </w:r>
    <w:sdt>
      <w:sdtPr>
        <w:rPr>
          <w:sz w:val="20"/>
          <w:szCs w:val="20"/>
        </w:rPr>
        <w:id w:val="-1870593457"/>
        <w:docPartObj>
          <w:docPartGallery w:val="Page Numbers (Bottom of Page)"/>
          <w:docPartUnique/>
        </w:docPartObj>
      </w:sdtPr>
      <w:sdtEndPr>
        <w:rPr>
          <w:noProof/>
        </w:rPr>
      </w:sdtEndPr>
      <w:sdtContent>
        <w:r w:rsidRPr="00E759A6">
          <w:rPr>
            <w:sz w:val="20"/>
            <w:szCs w:val="20"/>
          </w:rPr>
          <w:fldChar w:fldCharType="begin"/>
        </w:r>
        <w:r w:rsidRPr="00E759A6">
          <w:rPr>
            <w:sz w:val="20"/>
            <w:szCs w:val="20"/>
          </w:rPr>
          <w:instrText xml:space="preserve"> PAGE   \* MERGEFORMAT </w:instrText>
        </w:r>
        <w:r w:rsidRPr="00E759A6">
          <w:rPr>
            <w:sz w:val="20"/>
            <w:szCs w:val="20"/>
          </w:rPr>
          <w:fldChar w:fldCharType="separate"/>
        </w:r>
        <w:r>
          <w:rPr>
            <w:noProof/>
            <w:sz w:val="20"/>
            <w:szCs w:val="20"/>
          </w:rPr>
          <w:t>i</w:t>
        </w:r>
        <w:r w:rsidRPr="00E759A6">
          <w:rPr>
            <w:noProof/>
            <w:sz w:val="20"/>
            <w:szCs w:val="20"/>
          </w:rPr>
          <w:fldChar w:fldCharType="end"/>
        </w:r>
      </w:sdtContent>
    </w:sdt>
    <w:r>
      <w:t xml:space="preserve"> </w:t>
    </w:r>
  </w:p>
  <w:p w14:paraId="2E84317A" w14:textId="77777777" w:rsidR="00CE4E40" w:rsidRDefault="00CE4E40" w:rsidP="00CE4E40">
    <w:pPr>
      <w:pStyle w:val="Footer"/>
      <w:tabs>
        <w:tab w:val="clear" w:pos="46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101067224"/>
      <w:docPartObj>
        <w:docPartGallery w:val="Page Numbers (Bottom of Page)"/>
        <w:docPartUnique/>
      </w:docPartObj>
    </w:sdtPr>
    <w:sdtEndPr>
      <w:rPr>
        <w:noProof/>
        <w:sz w:val="24"/>
        <w:szCs w:val="24"/>
      </w:rPr>
    </w:sdtEndPr>
    <w:sdtContent>
      <w:p w14:paraId="4AA19713" w14:textId="5C1AE170" w:rsidR="00782CFE" w:rsidRPr="00066CA1" w:rsidRDefault="00782CFE" w:rsidP="00066CA1">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C76EFA">
          <w:rPr>
            <w:sz w:val="20"/>
            <w:szCs w:val="20"/>
          </w:rPr>
          <w:t>AE304196-001</w:t>
        </w:r>
        <w:r w:rsidRPr="00066CA1">
          <w:rPr>
            <w:sz w:val="20"/>
            <w:szCs w:val="20"/>
          </w:rPr>
          <w:fldChar w:fldCharType="end"/>
        </w:r>
        <w:r w:rsidRPr="00066CA1">
          <w:rPr>
            <w:sz w:val="20"/>
            <w:szCs w:val="20"/>
          </w:rPr>
          <w:tab/>
        </w:r>
      </w:p>
      <w:p w14:paraId="342DA113" w14:textId="1BCDA31F" w:rsidR="00782CFE" w:rsidRDefault="00782CFE" w:rsidP="00CE4E40">
        <w:pPr>
          <w:pStyle w:val="Footer"/>
          <w:tabs>
            <w:tab w:val="clear" w:pos="4680"/>
          </w:tabs>
        </w:pPr>
        <w:r w:rsidRPr="00066CA1">
          <w:rPr>
            <w:sz w:val="20"/>
            <w:szCs w:val="20"/>
          </w:rPr>
          <w:t>Revision:</w:t>
        </w:r>
        <w:r w:rsidRPr="00066CA1">
          <w:rPr>
            <w:sz w:val="20"/>
            <w:szCs w:val="20"/>
          </w:rPr>
          <w:fldChar w:fldCharType="begin"/>
        </w:r>
        <w:r w:rsidRPr="00066CA1">
          <w:rPr>
            <w:sz w:val="20"/>
            <w:szCs w:val="20"/>
          </w:rPr>
          <w:instrText xml:space="preserve"> DOCPROPERTY  Revision  \* MERGEFORMAT </w:instrText>
        </w:r>
        <w:r w:rsidRPr="00066CA1">
          <w:rPr>
            <w:sz w:val="20"/>
            <w:szCs w:val="20"/>
          </w:rPr>
          <w:fldChar w:fldCharType="separate"/>
        </w:r>
        <w:r w:rsidR="00C76EFA">
          <w:rPr>
            <w:sz w:val="20"/>
            <w:szCs w:val="20"/>
          </w:rPr>
          <w:t xml:space="preserve"> -</w:t>
        </w:r>
        <w:r w:rsidRPr="00066CA1">
          <w:rPr>
            <w:sz w:val="20"/>
            <w:szCs w:val="20"/>
          </w:rPr>
          <w:fldChar w:fldCharType="end"/>
        </w:r>
        <w:r w:rsidRPr="00066CA1">
          <w:rPr>
            <w:sz w:val="20"/>
            <w:szCs w:val="20"/>
          </w:rPr>
          <w:t xml:space="preserve">  Date: </w:t>
        </w:r>
        <w:r w:rsidRPr="00066CA1">
          <w:rPr>
            <w:sz w:val="20"/>
            <w:szCs w:val="20"/>
          </w:rPr>
          <w:fldChar w:fldCharType="begin"/>
        </w:r>
        <w:r w:rsidRPr="00066CA1">
          <w:rPr>
            <w:sz w:val="20"/>
            <w:szCs w:val="20"/>
          </w:rPr>
          <w:instrText xml:space="preserve"> DOCPROPERTY  "Date completed"  \* MERGEFORMAT </w:instrText>
        </w:r>
        <w:r w:rsidRPr="00066CA1">
          <w:rPr>
            <w:sz w:val="20"/>
            <w:szCs w:val="20"/>
          </w:rPr>
          <w:fldChar w:fldCharType="separate"/>
        </w:r>
        <w:r w:rsidR="00C76EFA">
          <w:rPr>
            <w:sz w:val="20"/>
            <w:szCs w:val="20"/>
          </w:rPr>
          <w:t>26 August 2025</w:t>
        </w:r>
        <w:r w:rsidRPr="00066CA1">
          <w:rPr>
            <w:sz w:val="20"/>
            <w:szCs w:val="20"/>
          </w:rPr>
          <w:fldChar w:fldCharType="end"/>
        </w:r>
        <w:r w:rsidRPr="00066CA1">
          <w:rPr>
            <w:sz w:val="20"/>
            <w:szCs w:val="20"/>
          </w:rPr>
          <w:tab/>
        </w:r>
        <w:r w:rsidR="00334975" w:rsidRPr="00066CA1">
          <w:rPr>
            <w:sz w:val="20"/>
            <w:szCs w:val="20"/>
          </w:rPr>
          <w:t xml:space="preserve">Page </w:t>
        </w:r>
        <w:r w:rsidR="00334975" w:rsidRPr="00066CA1">
          <w:rPr>
            <w:sz w:val="20"/>
            <w:szCs w:val="20"/>
          </w:rPr>
          <w:fldChar w:fldCharType="begin"/>
        </w:r>
        <w:r w:rsidR="00334975" w:rsidRPr="00066CA1">
          <w:rPr>
            <w:sz w:val="20"/>
            <w:szCs w:val="20"/>
          </w:rPr>
          <w:instrText xml:space="preserve"> PAGE   \* MERGEFORMAT </w:instrText>
        </w:r>
        <w:r w:rsidR="00334975" w:rsidRPr="00066CA1">
          <w:rPr>
            <w:sz w:val="20"/>
            <w:szCs w:val="20"/>
          </w:rPr>
          <w:fldChar w:fldCharType="separate"/>
        </w:r>
        <w:r w:rsidR="00E759A6">
          <w:rPr>
            <w:noProof/>
            <w:sz w:val="20"/>
            <w:szCs w:val="20"/>
          </w:rPr>
          <w:t>1</w:t>
        </w:r>
        <w:r w:rsidR="00334975" w:rsidRPr="00066CA1">
          <w:rPr>
            <w:noProof/>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945001134"/>
      <w:docPartObj>
        <w:docPartGallery w:val="Page Numbers (Bottom of Page)"/>
        <w:docPartUnique/>
      </w:docPartObj>
    </w:sdtPr>
    <w:sdtEndPr>
      <w:rPr>
        <w:noProof/>
        <w:sz w:val="24"/>
        <w:szCs w:val="24"/>
      </w:rPr>
    </w:sdtEndPr>
    <w:sdtContent>
      <w:p w14:paraId="6005666C" w14:textId="6C9BE4CF" w:rsidR="000161A7" w:rsidRPr="00066CA1" w:rsidRDefault="000161A7" w:rsidP="00066CA1">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C76EFA">
          <w:rPr>
            <w:sz w:val="20"/>
            <w:szCs w:val="20"/>
          </w:rPr>
          <w:t>AE304196-001</w:t>
        </w:r>
        <w:r w:rsidRPr="00066CA1">
          <w:rPr>
            <w:sz w:val="20"/>
            <w:szCs w:val="20"/>
          </w:rPr>
          <w:fldChar w:fldCharType="end"/>
        </w:r>
        <w:r w:rsidRPr="00066CA1">
          <w:rPr>
            <w:sz w:val="20"/>
            <w:szCs w:val="20"/>
          </w:rPr>
          <w:tab/>
        </w:r>
      </w:p>
      <w:p w14:paraId="4A372948" w14:textId="101E28BF" w:rsidR="000161A7" w:rsidRDefault="000161A7" w:rsidP="00CE4E40">
        <w:pPr>
          <w:pStyle w:val="Footer"/>
          <w:tabs>
            <w:tab w:val="clear" w:pos="4680"/>
          </w:tabs>
        </w:pPr>
        <w:r w:rsidRPr="00066CA1">
          <w:rPr>
            <w:sz w:val="20"/>
            <w:szCs w:val="20"/>
          </w:rPr>
          <w:t>Revision:</w:t>
        </w:r>
        <w:r w:rsidRPr="00066CA1">
          <w:rPr>
            <w:sz w:val="20"/>
            <w:szCs w:val="20"/>
          </w:rPr>
          <w:fldChar w:fldCharType="begin"/>
        </w:r>
        <w:r w:rsidRPr="00066CA1">
          <w:rPr>
            <w:sz w:val="20"/>
            <w:szCs w:val="20"/>
          </w:rPr>
          <w:instrText xml:space="preserve"> DOCPROPERTY  Revision  \* MERGEFORMAT </w:instrText>
        </w:r>
        <w:r w:rsidRPr="00066CA1">
          <w:rPr>
            <w:sz w:val="20"/>
            <w:szCs w:val="20"/>
          </w:rPr>
          <w:fldChar w:fldCharType="separate"/>
        </w:r>
        <w:r w:rsidR="00C76EFA">
          <w:rPr>
            <w:sz w:val="20"/>
            <w:szCs w:val="20"/>
          </w:rPr>
          <w:t xml:space="preserve"> -</w:t>
        </w:r>
        <w:r w:rsidRPr="00066CA1">
          <w:rPr>
            <w:sz w:val="20"/>
            <w:szCs w:val="20"/>
          </w:rPr>
          <w:fldChar w:fldCharType="end"/>
        </w:r>
        <w:r w:rsidRPr="00066CA1">
          <w:rPr>
            <w:sz w:val="20"/>
            <w:szCs w:val="20"/>
          </w:rPr>
          <w:t xml:space="preserve">  Date: </w:t>
        </w:r>
        <w:r w:rsidRPr="00066CA1">
          <w:rPr>
            <w:sz w:val="20"/>
            <w:szCs w:val="20"/>
          </w:rPr>
          <w:fldChar w:fldCharType="begin"/>
        </w:r>
        <w:r w:rsidRPr="00066CA1">
          <w:rPr>
            <w:sz w:val="20"/>
            <w:szCs w:val="20"/>
          </w:rPr>
          <w:instrText xml:space="preserve"> DOCPROPERTY  "Date completed"  \* MERGEFORMAT </w:instrText>
        </w:r>
        <w:r w:rsidRPr="00066CA1">
          <w:rPr>
            <w:sz w:val="20"/>
            <w:szCs w:val="20"/>
          </w:rPr>
          <w:fldChar w:fldCharType="separate"/>
        </w:r>
        <w:r w:rsidR="00C76EFA">
          <w:rPr>
            <w:sz w:val="20"/>
            <w:szCs w:val="20"/>
          </w:rPr>
          <w:t>26 August 2025</w:t>
        </w:r>
        <w:r w:rsidRPr="00066CA1">
          <w:rPr>
            <w:sz w:val="20"/>
            <w:szCs w:val="20"/>
          </w:rPr>
          <w:fldChar w:fldCharType="end"/>
        </w:r>
        <w:r w:rsidRPr="00066CA1">
          <w:rPr>
            <w:sz w:val="20"/>
            <w:szCs w:val="20"/>
          </w:rPr>
          <w:tab/>
        </w:r>
        <w:r w:rsidR="00334975" w:rsidRPr="00066CA1">
          <w:rPr>
            <w:sz w:val="20"/>
            <w:szCs w:val="20"/>
          </w:rPr>
          <w:t xml:space="preserve">Page </w:t>
        </w:r>
        <w:r w:rsidR="00334975" w:rsidRPr="00066CA1">
          <w:rPr>
            <w:sz w:val="20"/>
            <w:szCs w:val="20"/>
          </w:rPr>
          <w:fldChar w:fldCharType="begin"/>
        </w:r>
        <w:r w:rsidR="00334975" w:rsidRPr="00066CA1">
          <w:rPr>
            <w:sz w:val="20"/>
            <w:szCs w:val="20"/>
          </w:rPr>
          <w:instrText xml:space="preserve"> PAGE   \* MERGEFORMAT </w:instrText>
        </w:r>
        <w:r w:rsidR="00334975" w:rsidRPr="00066CA1">
          <w:rPr>
            <w:sz w:val="20"/>
            <w:szCs w:val="20"/>
          </w:rPr>
          <w:fldChar w:fldCharType="separate"/>
        </w:r>
        <w:r w:rsidR="00E759A6">
          <w:rPr>
            <w:noProof/>
            <w:sz w:val="20"/>
            <w:szCs w:val="20"/>
          </w:rPr>
          <w:t>A-1</w:t>
        </w:r>
        <w:r w:rsidR="00334975" w:rsidRPr="00066CA1">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47C5F" w14:textId="77777777" w:rsidR="00D6110D" w:rsidRDefault="00D6110D" w:rsidP="00EA7A96">
      <w:pPr>
        <w:spacing w:after="0" w:line="240" w:lineRule="auto"/>
      </w:pPr>
      <w:r>
        <w:separator/>
      </w:r>
    </w:p>
  </w:footnote>
  <w:footnote w:type="continuationSeparator" w:id="0">
    <w:p w14:paraId="489C7CEA" w14:textId="77777777" w:rsidR="00D6110D" w:rsidRDefault="00D6110D" w:rsidP="00EA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F1514" w14:textId="0E2CD63E" w:rsidR="00782CFE" w:rsidRDefault="000774C9" w:rsidP="00782CFE">
    <w:pPr>
      <w:pStyle w:val="Header"/>
      <w:pBdr>
        <w:bottom w:val="single" w:sz="12" w:space="1" w:color="auto"/>
      </w:pBdr>
      <w:tabs>
        <w:tab w:val="clear" w:pos="4680"/>
      </w:tabs>
    </w:pPr>
    <w:sdt>
      <w:sdtPr>
        <w:alias w:val="Category"/>
        <w:tag w:val=""/>
        <w:id w:val="-1266770695"/>
        <w:dataBinding w:prefixMappings="xmlns:ns0='http://purl.org/dc/elements/1.1/' xmlns:ns1='http://schemas.openxmlformats.org/package/2006/metadata/core-properties' " w:xpath="/ns1:coreProperties[1]/ns1:category[1]" w:storeItemID="{6C3C8BC8-F283-45AE-878A-BAB7291924A1}"/>
        <w:text/>
      </w:sdtPr>
      <w:sdtEndPr/>
      <w:sdtContent>
        <w:r w:rsidR="000023D2">
          <w:t>Clemson Senior Design</w:t>
        </w:r>
      </w:sdtContent>
    </w:sdt>
    <w:r w:rsidR="00782CFE">
      <w:tab/>
    </w:r>
    <w:sdt>
      <w:sdtPr>
        <w:alias w:val="Title"/>
        <w:tag w:val=""/>
        <w:id w:val="1761248511"/>
        <w:dataBinding w:prefixMappings="xmlns:ns0='http://purl.org/dc/elements/1.1/' xmlns:ns1='http://schemas.openxmlformats.org/package/2006/metadata/core-properties' " w:xpath="/ns1:coreProperties[1]/ns0:title[1]" w:storeItemID="{6C3C8BC8-F283-45AE-878A-BAB7291924A1}"/>
        <w:text/>
      </w:sdtPr>
      <w:sdtEndPr/>
      <w:sdtContent>
        <w:r w:rsidR="00D013BD">
          <w:t>LoRa Car Radio Bring-Up Procedure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8E1AE" w14:textId="18D0ACC7" w:rsidR="00CE4E40" w:rsidRDefault="000774C9" w:rsidP="00066CA1">
    <w:pPr>
      <w:pStyle w:val="Header"/>
      <w:pBdr>
        <w:bottom w:val="single" w:sz="12" w:space="1" w:color="auto"/>
      </w:pBdr>
      <w:tabs>
        <w:tab w:val="clear" w:pos="4680"/>
      </w:tabs>
    </w:pPr>
    <w:sdt>
      <w:sdtPr>
        <w:alias w:val="Category"/>
        <w:tag w:val=""/>
        <w:id w:val="-912007529"/>
        <w:dataBinding w:prefixMappings="xmlns:ns0='http://purl.org/dc/elements/1.1/' xmlns:ns1='http://schemas.openxmlformats.org/package/2006/metadata/core-properties' " w:xpath="/ns1:coreProperties[1]/ns1:category[1]" w:storeItemID="{6C3C8BC8-F283-45AE-878A-BAB7291924A1}"/>
        <w:text/>
      </w:sdtPr>
      <w:sdtEndPr/>
      <w:sdtContent>
        <w:r w:rsidR="000023D2">
          <w:t>Clemson Senior Design</w:t>
        </w:r>
      </w:sdtContent>
    </w:sdt>
    <w:r w:rsidR="00CE4E40">
      <w:tab/>
    </w:r>
    <w:sdt>
      <w:sdtPr>
        <w:alias w:val="Title"/>
        <w:tag w:val=""/>
        <w:id w:val="-1263830457"/>
        <w:dataBinding w:prefixMappings="xmlns:ns0='http://purl.org/dc/elements/1.1/' xmlns:ns1='http://schemas.openxmlformats.org/package/2006/metadata/core-properties' " w:xpath="/ns1:coreProperties[1]/ns0:title[1]" w:storeItemID="{6C3C8BC8-F283-45AE-878A-BAB7291924A1}"/>
        <w:text/>
      </w:sdtPr>
      <w:sdtEndPr/>
      <w:sdtContent>
        <w:r w:rsidR="00D013BD">
          <w:t>LoRa Car Radio Bring-Up Procedure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E4DD6"/>
    <w:multiLevelType w:val="multilevel"/>
    <w:tmpl w:val="308E368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1F2BAD"/>
    <w:multiLevelType w:val="hybridMultilevel"/>
    <w:tmpl w:val="2D1CF6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9865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A739EB"/>
    <w:multiLevelType w:val="hybridMultilevel"/>
    <w:tmpl w:val="FF3C64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8C537E"/>
    <w:multiLevelType w:val="hybridMultilevel"/>
    <w:tmpl w:val="2D1CF6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9024CD"/>
    <w:multiLevelType w:val="hybridMultilevel"/>
    <w:tmpl w:val="2E0E4186"/>
    <w:lvl w:ilvl="0" w:tplc="9796BF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F14E39"/>
    <w:multiLevelType w:val="hybridMultilevel"/>
    <w:tmpl w:val="E5743D2C"/>
    <w:lvl w:ilvl="0" w:tplc="0828643C">
      <w:start w:val="1"/>
      <w:numFmt w:val="decimal"/>
      <w:lvlText w:val="%1."/>
      <w:lvlJc w:val="left"/>
      <w:pPr>
        <w:ind w:left="720" w:hanging="720"/>
      </w:pPr>
      <w:rPr>
        <w:rFonts w:hint="default"/>
        <w:spacing w:val="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137E5"/>
    <w:multiLevelType w:val="hybridMultilevel"/>
    <w:tmpl w:val="2D1CF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D5724"/>
    <w:multiLevelType w:val="hybridMultilevel"/>
    <w:tmpl w:val="2D1CF6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F14E0B"/>
    <w:multiLevelType w:val="multilevel"/>
    <w:tmpl w:val="4AF6276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163175"/>
    <w:multiLevelType w:val="hybridMultilevel"/>
    <w:tmpl w:val="18000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60514"/>
    <w:multiLevelType w:val="multilevel"/>
    <w:tmpl w:val="1326DF1C"/>
    <w:numStyleLink w:val="AppendixHeadings"/>
  </w:abstractNum>
  <w:abstractNum w:abstractNumId="12" w15:restartNumberingAfterBreak="0">
    <w:nsid w:val="41D077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5B0D43"/>
    <w:multiLevelType w:val="hybridMultilevel"/>
    <w:tmpl w:val="338E3EAE"/>
    <w:lvl w:ilvl="0" w:tplc="FD3205FA">
      <w:start w:val="1"/>
      <w:numFmt w:val="decimal"/>
      <w:lvlText w:val="%1."/>
      <w:lvlJc w:val="left"/>
      <w:pPr>
        <w:ind w:left="720" w:hanging="720"/>
      </w:pPr>
      <w:rPr>
        <w:rFonts w:hint="default"/>
        <w:spacing w:val="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B60198"/>
    <w:multiLevelType w:val="multilevel"/>
    <w:tmpl w:val="10C6FE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23A2390"/>
    <w:multiLevelType w:val="multilevel"/>
    <w:tmpl w:val="1326DF1C"/>
    <w:numStyleLink w:val="AppendixHeadings"/>
  </w:abstractNum>
  <w:abstractNum w:abstractNumId="16" w15:restartNumberingAfterBreak="0">
    <w:nsid w:val="652E5C47"/>
    <w:multiLevelType w:val="multilevel"/>
    <w:tmpl w:val="1326DF1C"/>
    <w:numStyleLink w:val="AppendixHeadings"/>
  </w:abstractNum>
  <w:abstractNum w:abstractNumId="17" w15:restartNumberingAfterBreak="0">
    <w:nsid w:val="6BAC6367"/>
    <w:multiLevelType w:val="multilevel"/>
    <w:tmpl w:val="1326DF1C"/>
    <w:styleLink w:val="AppendixHeadings"/>
    <w:lvl w:ilvl="0">
      <w:start w:val="1"/>
      <w:numFmt w:val="upperLetter"/>
      <w:pStyle w:val="AppendixH1"/>
      <w:lvlText w:val="Apendix %1"/>
      <w:lvlJc w:val="left"/>
      <w:pPr>
        <w:ind w:left="0" w:firstLine="0"/>
      </w:pPr>
      <w:rPr>
        <w:rFonts w:ascii="Arial" w:hAnsi="Arial" w:hint="default"/>
        <w:b/>
        <w:sz w:val="32"/>
      </w:rPr>
    </w:lvl>
    <w:lvl w:ilvl="1">
      <w:start w:val="1"/>
      <w:numFmt w:val="decimal"/>
      <w:pStyle w:val="AppendixH2"/>
      <w:lvlText w:val="Appendix %1.%2"/>
      <w:lvlJc w:val="left"/>
      <w:pPr>
        <w:ind w:left="0" w:firstLine="0"/>
      </w:pPr>
      <w:rPr>
        <w:rFonts w:ascii="Arial" w:hAnsi="Arial" w:hint="default"/>
        <w:b/>
        <w:sz w:val="28"/>
      </w:rPr>
    </w:lvl>
    <w:lvl w:ilvl="2">
      <w:start w:val="1"/>
      <w:numFmt w:val="decimal"/>
      <w:pStyle w:val="AppendixH3"/>
      <w:lvlText w:val="Appendix %1.%2.%3"/>
      <w:lvlJc w:val="left"/>
      <w:pPr>
        <w:ind w:left="0" w:firstLine="0"/>
      </w:pPr>
      <w:rPr>
        <w:rFonts w:ascii="Arial" w:hAnsi="Arial" w:hint="default"/>
        <w:sz w:val="24"/>
      </w:rPr>
    </w:lvl>
    <w:lvl w:ilvl="3">
      <w:start w:val="1"/>
      <w:numFmt w:val="decimal"/>
      <w:lvlText w:val="%1.%2.%3.%4."/>
      <w:lvlJc w:val="left"/>
      <w:pPr>
        <w:tabs>
          <w:tab w:val="num" w:pos="144"/>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upperLetter"/>
      <w:suff w:val="space"/>
      <w:lvlText w:val="Appendix %9 "/>
      <w:lvlJc w:val="left"/>
      <w:pPr>
        <w:ind w:left="0" w:firstLine="0"/>
      </w:pPr>
      <w:rPr>
        <w:rFonts w:hint="default"/>
      </w:rPr>
    </w:lvl>
  </w:abstractNum>
  <w:abstractNum w:abstractNumId="18" w15:restartNumberingAfterBreak="0">
    <w:nsid w:val="6E5B59EF"/>
    <w:multiLevelType w:val="multilevel"/>
    <w:tmpl w:val="C2048BA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tabs>
          <w:tab w:val="num" w:pos="14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upperLetter"/>
      <w:suff w:val="space"/>
      <w:lvlText w:val="Appendix %9 "/>
      <w:lvlJc w:val="left"/>
      <w:pPr>
        <w:ind w:left="0" w:firstLine="0"/>
      </w:pPr>
      <w:rPr>
        <w:rFonts w:hint="default"/>
      </w:rPr>
    </w:lvl>
  </w:abstractNum>
  <w:abstractNum w:abstractNumId="19" w15:restartNumberingAfterBreak="0">
    <w:nsid w:val="729215F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3BF415E"/>
    <w:multiLevelType w:val="hybridMultilevel"/>
    <w:tmpl w:val="9FDC33A6"/>
    <w:lvl w:ilvl="0" w:tplc="CA187A2E">
      <w:start w:val="1"/>
      <w:numFmt w:val="upperLetter"/>
      <w:pStyle w:val="Heading9"/>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115069">
    <w:abstractNumId w:val="13"/>
  </w:num>
  <w:num w:numId="2" w16cid:durableId="58094102">
    <w:abstractNumId w:val="6"/>
  </w:num>
  <w:num w:numId="3" w16cid:durableId="1012875174">
    <w:abstractNumId w:val="14"/>
  </w:num>
  <w:num w:numId="4" w16cid:durableId="760104801">
    <w:abstractNumId w:val="9"/>
  </w:num>
  <w:num w:numId="5" w16cid:durableId="1584878056">
    <w:abstractNumId w:val="0"/>
  </w:num>
  <w:num w:numId="6" w16cid:durableId="1446342398">
    <w:abstractNumId w:val="2"/>
  </w:num>
  <w:num w:numId="7" w16cid:durableId="342434213">
    <w:abstractNumId w:val="9"/>
  </w:num>
  <w:num w:numId="8" w16cid:durableId="1994141779">
    <w:abstractNumId w:val="19"/>
  </w:num>
  <w:num w:numId="9" w16cid:durableId="1321078199">
    <w:abstractNumId w:val="18"/>
  </w:num>
  <w:num w:numId="10" w16cid:durableId="859663077">
    <w:abstractNumId w:val="5"/>
  </w:num>
  <w:num w:numId="11" w16cid:durableId="1089161261">
    <w:abstractNumId w:val="17"/>
  </w:num>
  <w:num w:numId="12" w16cid:durableId="576938726">
    <w:abstractNumId w:val="11"/>
  </w:num>
  <w:num w:numId="13" w16cid:durableId="412050822">
    <w:abstractNumId w:val="15"/>
  </w:num>
  <w:num w:numId="14" w16cid:durableId="614557071">
    <w:abstractNumId w:val="12"/>
  </w:num>
  <w:num w:numId="15" w16cid:durableId="1193609813">
    <w:abstractNumId w:val="16"/>
  </w:num>
  <w:num w:numId="16" w16cid:durableId="1744795218">
    <w:abstractNumId w:val="20"/>
  </w:num>
  <w:num w:numId="17" w16cid:durableId="712079653">
    <w:abstractNumId w:val="18"/>
  </w:num>
  <w:num w:numId="18" w16cid:durableId="387802382">
    <w:abstractNumId w:val="18"/>
  </w:num>
  <w:num w:numId="19" w16cid:durableId="1298610731">
    <w:abstractNumId w:val="18"/>
  </w:num>
  <w:num w:numId="20" w16cid:durableId="1738892270">
    <w:abstractNumId w:val="18"/>
  </w:num>
  <w:num w:numId="21" w16cid:durableId="1503008659">
    <w:abstractNumId w:val="18"/>
  </w:num>
  <w:num w:numId="22" w16cid:durableId="1268149220">
    <w:abstractNumId w:val="10"/>
  </w:num>
  <w:num w:numId="23" w16cid:durableId="772210731">
    <w:abstractNumId w:val="7"/>
  </w:num>
  <w:num w:numId="24" w16cid:durableId="568463141">
    <w:abstractNumId w:val="3"/>
  </w:num>
  <w:num w:numId="25" w16cid:durableId="1111431949">
    <w:abstractNumId w:val="1"/>
  </w:num>
  <w:num w:numId="26" w16cid:durableId="1374571406">
    <w:abstractNumId w:val="4"/>
  </w:num>
  <w:num w:numId="27" w16cid:durableId="9148938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ny Lleonart">
    <w15:presenceInfo w15:providerId="AD" w15:userId="S::tlleonart@aeronix.com::a4f38938-2e89-41a0-a760-064d99d17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BD"/>
    <w:rsid w:val="000023D2"/>
    <w:rsid w:val="0001614C"/>
    <w:rsid w:val="000161A7"/>
    <w:rsid w:val="000242E1"/>
    <w:rsid w:val="00024A9C"/>
    <w:rsid w:val="00042F91"/>
    <w:rsid w:val="00047E22"/>
    <w:rsid w:val="0006148E"/>
    <w:rsid w:val="00065AE1"/>
    <w:rsid w:val="0006631B"/>
    <w:rsid w:val="00066CA1"/>
    <w:rsid w:val="000774C9"/>
    <w:rsid w:val="00081096"/>
    <w:rsid w:val="00083F38"/>
    <w:rsid w:val="00095D8C"/>
    <w:rsid w:val="00096908"/>
    <w:rsid w:val="000A50C8"/>
    <w:rsid w:val="000B60DA"/>
    <w:rsid w:val="000C6F99"/>
    <w:rsid w:val="000E6660"/>
    <w:rsid w:val="001160C4"/>
    <w:rsid w:val="001165E3"/>
    <w:rsid w:val="00127D8E"/>
    <w:rsid w:val="001500F8"/>
    <w:rsid w:val="001639BC"/>
    <w:rsid w:val="00175F31"/>
    <w:rsid w:val="001C1CDB"/>
    <w:rsid w:val="001C3718"/>
    <w:rsid w:val="001D6194"/>
    <w:rsid w:val="001E667A"/>
    <w:rsid w:val="001F3BB9"/>
    <w:rsid w:val="001F503F"/>
    <w:rsid w:val="00202D95"/>
    <w:rsid w:val="0021591E"/>
    <w:rsid w:val="00215D4F"/>
    <w:rsid w:val="002165B0"/>
    <w:rsid w:val="00221DEB"/>
    <w:rsid w:val="0024559A"/>
    <w:rsid w:val="00245CF9"/>
    <w:rsid w:val="002503DC"/>
    <w:rsid w:val="00251F3F"/>
    <w:rsid w:val="00266E5C"/>
    <w:rsid w:val="00270368"/>
    <w:rsid w:val="002764B7"/>
    <w:rsid w:val="00281499"/>
    <w:rsid w:val="002A0145"/>
    <w:rsid w:val="002C391D"/>
    <w:rsid w:val="002C6F3C"/>
    <w:rsid w:val="002E2CB6"/>
    <w:rsid w:val="003057BD"/>
    <w:rsid w:val="003313D6"/>
    <w:rsid w:val="00334975"/>
    <w:rsid w:val="00343B54"/>
    <w:rsid w:val="00352A57"/>
    <w:rsid w:val="0036245C"/>
    <w:rsid w:val="003665C3"/>
    <w:rsid w:val="00366E4E"/>
    <w:rsid w:val="0038244D"/>
    <w:rsid w:val="0039628B"/>
    <w:rsid w:val="003A09ED"/>
    <w:rsid w:val="003F39DD"/>
    <w:rsid w:val="00407102"/>
    <w:rsid w:val="00411BF1"/>
    <w:rsid w:val="004157FA"/>
    <w:rsid w:val="00422649"/>
    <w:rsid w:val="00432402"/>
    <w:rsid w:val="00447F3D"/>
    <w:rsid w:val="00470F62"/>
    <w:rsid w:val="0047649E"/>
    <w:rsid w:val="0048539E"/>
    <w:rsid w:val="00496CF7"/>
    <w:rsid w:val="004B19FB"/>
    <w:rsid w:val="004C14AB"/>
    <w:rsid w:val="004C4208"/>
    <w:rsid w:val="004C6314"/>
    <w:rsid w:val="004D5956"/>
    <w:rsid w:val="004E21A3"/>
    <w:rsid w:val="00510830"/>
    <w:rsid w:val="00513D3D"/>
    <w:rsid w:val="005259AB"/>
    <w:rsid w:val="00565FC8"/>
    <w:rsid w:val="00567A17"/>
    <w:rsid w:val="00576EA9"/>
    <w:rsid w:val="005921C0"/>
    <w:rsid w:val="00595CBF"/>
    <w:rsid w:val="005A3FB7"/>
    <w:rsid w:val="005F093C"/>
    <w:rsid w:val="005F56AE"/>
    <w:rsid w:val="00620ED4"/>
    <w:rsid w:val="00624753"/>
    <w:rsid w:val="006272F9"/>
    <w:rsid w:val="00654E3B"/>
    <w:rsid w:val="0068113D"/>
    <w:rsid w:val="006A64C0"/>
    <w:rsid w:val="006C31F8"/>
    <w:rsid w:val="006D4CAC"/>
    <w:rsid w:val="006E1208"/>
    <w:rsid w:val="006E3C91"/>
    <w:rsid w:val="00702711"/>
    <w:rsid w:val="00712EB3"/>
    <w:rsid w:val="00716A3E"/>
    <w:rsid w:val="00723A10"/>
    <w:rsid w:val="007325FA"/>
    <w:rsid w:val="00737B7D"/>
    <w:rsid w:val="00740ACA"/>
    <w:rsid w:val="00753E8C"/>
    <w:rsid w:val="00755396"/>
    <w:rsid w:val="00774836"/>
    <w:rsid w:val="007801AA"/>
    <w:rsid w:val="00782CFE"/>
    <w:rsid w:val="007C2EE8"/>
    <w:rsid w:val="007D58F2"/>
    <w:rsid w:val="007F7323"/>
    <w:rsid w:val="00811B59"/>
    <w:rsid w:val="008302E0"/>
    <w:rsid w:val="00830C80"/>
    <w:rsid w:val="0083342C"/>
    <w:rsid w:val="00847EAF"/>
    <w:rsid w:val="00853A8C"/>
    <w:rsid w:val="008550F0"/>
    <w:rsid w:val="00856BF4"/>
    <w:rsid w:val="00864243"/>
    <w:rsid w:val="008757D4"/>
    <w:rsid w:val="0088545A"/>
    <w:rsid w:val="008B276E"/>
    <w:rsid w:val="008D5361"/>
    <w:rsid w:val="008E4081"/>
    <w:rsid w:val="0090124F"/>
    <w:rsid w:val="00940E84"/>
    <w:rsid w:val="00942DB3"/>
    <w:rsid w:val="00963DA5"/>
    <w:rsid w:val="00966E31"/>
    <w:rsid w:val="0097512F"/>
    <w:rsid w:val="00975F95"/>
    <w:rsid w:val="009876BC"/>
    <w:rsid w:val="00997A38"/>
    <w:rsid w:val="009A03EB"/>
    <w:rsid w:val="009B1330"/>
    <w:rsid w:val="009D0BCE"/>
    <w:rsid w:val="009E4185"/>
    <w:rsid w:val="009F6D1B"/>
    <w:rsid w:val="009F71D8"/>
    <w:rsid w:val="00A025DF"/>
    <w:rsid w:val="00A03AED"/>
    <w:rsid w:val="00A30B56"/>
    <w:rsid w:val="00A36305"/>
    <w:rsid w:val="00A4751A"/>
    <w:rsid w:val="00A63B98"/>
    <w:rsid w:val="00A737C0"/>
    <w:rsid w:val="00A81DEB"/>
    <w:rsid w:val="00A90E0B"/>
    <w:rsid w:val="00A96DF0"/>
    <w:rsid w:val="00AB2617"/>
    <w:rsid w:val="00AC0A6F"/>
    <w:rsid w:val="00AD3CF4"/>
    <w:rsid w:val="00AF0C20"/>
    <w:rsid w:val="00AF4E7A"/>
    <w:rsid w:val="00B06F83"/>
    <w:rsid w:val="00B11EC8"/>
    <w:rsid w:val="00B36FEF"/>
    <w:rsid w:val="00B467D1"/>
    <w:rsid w:val="00B64A90"/>
    <w:rsid w:val="00B74945"/>
    <w:rsid w:val="00B802C1"/>
    <w:rsid w:val="00B8044A"/>
    <w:rsid w:val="00B8780B"/>
    <w:rsid w:val="00BB613D"/>
    <w:rsid w:val="00BF2FE2"/>
    <w:rsid w:val="00BF4002"/>
    <w:rsid w:val="00C03729"/>
    <w:rsid w:val="00C0738B"/>
    <w:rsid w:val="00C27DA2"/>
    <w:rsid w:val="00C41C88"/>
    <w:rsid w:val="00C47E8C"/>
    <w:rsid w:val="00C51452"/>
    <w:rsid w:val="00C536E9"/>
    <w:rsid w:val="00C65400"/>
    <w:rsid w:val="00C76EFA"/>
    <w:rsid w:val="00C95DAC"/>
    <w:rsid w:val="00CA38EC"/>
    <w:rsid w:val="00CA586E"/>
    <w:rsid w:val="00CA64CF"/>
    <w:rsid w:val="00CC1AFA"/>
    <w:rsid w:val="00CC77FA"/>
    <w:rsid w:val="00CD0816"/>
    <w:rsid w:val="00CE4E40"/>
    <w:rsid w:val="00CF3645"/>
    <w:rsid w:val="00D013BD"/>
    <w:rsid w:val="00D06179"/>
    <w:rsid w:val="00D116A7"/>
    <w:rsid w:val="00D30EB5"/>
    <w:rsid w:val="00D32C9C"/>
    <w:rsid w:val="00D34F2F"/>
    <w:rsid w:val="00D42AAE"/>
    <w:rsid w:val="00D50C3F"/>
    <w:rsid w:val="00D56E70"/>
    <w:rsid w:val="00D6110D"/>
    <w:rsid w:val="00D70DC4"/>
    <w:rsid w:val="00D84985"/>
    <w:rsid w:val="00D9164E"/>
    <w:rsid w:val="00DB4B70"/>
    <w:rsid w:val="00DF4130"/>
    <w:rsid w:val="00DF4E6C"/>
    <w:rsid w:val="00E05180"/>
    <w:rsid w:val="00E20FBE"/>
    <w:rsid w:val="00E24FD7"/>
    <w:rsid w:val="00E3306B"/>
    <w:rsid w:val="00E4172C"/>
    <w:rsid w:val="00E71FD7"/>
    <w:rsid w:val="00E759A6"/>
    <w:rsid w:val="00E81644"/>
    <w:rsid w:val="00EA3EB1"/>
    <w:rsid w:val="00EA3F26"/>
    <w:rsid w:val="00EA7A96"/>
    <w:rsid w:val="00EB0627"/>
    <w:rsid w:val="00EE040B"/>
    <w:rsid w:val="00EE6400"/>
    <w:rsid w:val="00EF49FE"/>
    <w:rsid w:val="00F01418"/>
    <w:rsid w:val="00F03B3F"/>
    <w:rsid w:val="00F10AB6"/>
    <w:rsid w:val="00F11137"/>
    <w:rsid w:val="00F11809"/>
    <w:rsid w:val="00F226EA"/>
    <w:rsid w:val="00F24D00"/>
    <w:rsid w:val="00F654CD"/>
    <w:rsid w:val="00FA1B8B"/>
    <w:rsid w:val="00FB2F45"/>
    <w:rsid w:val="00FE6430"/>
    <w:rsid w:val="00FF531E"/>
    <w:rsid w:val="00FF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51EA3"/>
  <w15:docId w15:val="{DC6BCF08-3C3A-4FA3-A670-F65DCC66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4F"/>
  </w:style>
  <w:style w:type="paragraph" w:styleId="Heading1">
    <w:name w:val="heading 1"/>
    <w:basedOn w:val="Normal"/>
    <w:next w:val="Normal"/>
    <w:link w:val="Heading1Char"/>
    <w:uiPriority w:val="9"/>
    <w:qFormat/>
    <w:rsid w:val="00D50C3F"/>
    <w:pPr>
      <w:keepNext/>
      <w:keepLines/>
      <w:numPr>
        <w:numId w:val="21"/>
      </w:numPr>
      <w:spacing w:before="240"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D50C3F"/>
    <w:pPr>
      <w:keepNext/>
      <w:keepLines/>
      <w:numPr>
        <w:ilvl w:val="1"/>
        <w:numId w:val="21"/>
      </w:numPr>
      <w:spacing w:before="24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50C3F"/>
    <w:pPr>
      <w:keepNext/>
      <w:keepLines/>
      <w:numPr>
        <w:ilvl w:val="2"/>
        <w:numId w:val="21"/>
      </w:numPr>
      <w:spacing w:before="12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50C3F"/>
    <w:pPr>
      <w:keepNext/>
      <w:keepLines/>
      <w:numPr>
        <w:ilvl w:val="3"/>
        <w:numId w:val="21"/>
      </w:numPr>
      <w:spacing w:before="12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D50C3F"/>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50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50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50C3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w:basedOn w:val="Normal"/>
    <w:next w:val="Normal"/>
    <w:link w:val="Heading9Char"/>
    <w:uiPriority w:val="9"/>
    <w:unhideWhenUsed/>
    <w:qFormat/>
    <w:rsid w:val="00F226EA"/>
    <w:pPr>
      <w:keepNext/>
      <w:keepLines/>
      <w:numPr>
        <w:numId w:val="16"/>
      </w:numPr>
      <w:pBdr>
        <w:bottom w:val="single" w:sz="8" w:space="1" w:color="auto"/>
      </w:pBdr>
      <w:spacing w:before="200" w:after="240"/>
      <w:ind w:left="360"/>
      <w:outlineLvl w:val="8"/>
    </w:pPr>
    <w:rPr>
      <w:rFonts w:eastAsiaTheme="majorEastAsia" w:cstheme="majorBidi"/>
      <w:b/>
      <w:iCs/>
      <w:color w:val="000000" w:themeColor="text1"/>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A96"/>
  </w:style>
  <w:style w:type="paragraph" w:styleId="Footer">
    <w:name w:val="footer"/>
    <w:basedOn w:val="Normal"/>
    <w:link w:val="FooterChar"/>
    <w:uiPriority w:val="99"/>
    <w:unhideWhenUsed/>
    <w:rsid w:val="00EA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A96"/>
  </w:style>
  <w:style w:type="paragraph" w:styleId="Title">
    <w:name w:val="Title"/>
    <w:basedOn w:val="Normal"/>
    <w:next w:val="Normal"/>
    <w:link w:val="TitleChar"/>
    <w:uiPriority w:val="10"/>
    <w:qFormat/>
    <w:rsid w:val="007D58F2"/>
    <w:pPr>
      <w:pBdr>
        <w:top w:val="single" w:sz="8" w:space="1" w:color="auto"/>
        <w:left w:val="single" w:sz="8" w:space="4" w:color="auto"/>
        <w:bottom w:val="single" w:sz="8" w:space="1" w:color="auto"/>
        <w:right w:val="single" w:sz="8" w:space="4" w:color="auto"/>
      </w:pBdr>
      <w:spacing w:before="240" w:after="24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D58F2"/>
    <w:rPr>
      <w:rFonts w:eastAsiaTheme="majorEastAsia" w:cstheme="majorBidi"/>
      <w:b/>
      <w:spacing w:val="5"/>
      <w:kern w:val="28"/>
      <w:sz w:val="52"/>
      <w:szCs w:val="52"/>
    </w:rPr>
  </w:style>
  <w:style w:type="character" w:styleId="PlaceholderText">
    <w:name w:val="Placeholder Text"/>
    <w:basedOn w:val="DefaultParagraphFont"/>
    <w:uiPriority w:val="99"/>
    <w:semiHidden/>
    <w:rsid w:val="009D0BCE"/>
    <w:rPr>
      <w:color w:val="808080"/>
    </w:rPr>
  </w:style>
  <w:style w:type="paragraph" w:styleId="BalloonText">
    <w:name w:val="Balloon Text"/>
    <w:basedOn w:val="Normal"/>
    <w:link w:val="BalloonTextChar"/>
    <w:uiPriority w:val="99"/>
    <w:semiHidden/>
    <w:unhideWhenUsed/>
    <w:rsid w:val="009D0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CE"/>
    <w:rPr>
      <w:rFonts w:ascii="Tahoma" w:hAnsi="Tahoma" w:cs="Tahoma"/>
      <w:sz w:val="16"/>
      <w:szCs w:val="16"/>
    </w:rPr>
  </w:style>
  <w:style w:type="paragraph" w:styleId="Subtitle">
    <w:name w:val="Subtitle"/>
    <w:basedOn w:val="Normal"/>
    <w:next w:val="Normal"/>
    <w:link w:val="SubtitleChar"/>
    <w:uiPriority w:val="11"/>
    <w:qFormat/>
    <w:rsid w:val="007D58F2"/>
    <w:pPr>
      <w:numPr>
        <w:ilvl w:val="1"/>
      </w:numPr>
      <w:spacing w:before="480" w:after="120" w:line="240" w:lineRule="auto"/>
      <w:jc w:val="center"/>
    </w:pPr>
    <w:rPr>
      <w:rFonts w:eastAsiaTheme="majorEastAsia" w:cstheme="majorBidi"/>
      <w:b/>
      <w:iCs/>
      <w:spacing w:val="15"/>
      <w:sz w:val="48"/>
    </w:rPr>
  </w:style>
  <w:style w:type="character" w:customStyle="1" w:styleId="SubtitleChar">
    <w:name w:val="Subtitle Char"/>
    <w:basedOn w:val="DefaultParagraphFont"/>
    <w:link w:val="Subtitle"/>
    <w:uiPriority w:val="11"/>
    <w:rsid w:val="007D58F2"/>
    <w:rPr>
      <w:rFonts w:eastAsiaTheme="majorEastAsia" w:cstheme="majorBidi"/>
      <w:b/>
      <w:iCs/>
      <w:spacing w:val="15"/>
      <w:sz w:val="48"/>
    </w:rPr>
  </w:style>
  <w:style w:type="paragraph" w:styleId="TOC5">
    <w:name w:val="toc 5"/>
    <w:basedOn w:val="Normal"/>
    <w:next w:val="Normal"/>
    <w:autoRedefine/>
    <w:semiHidden/>
    <w:rsid w:val="00853A8C"/>
    <w:pPr>
      <w:spacing w:after="0" w:line="240" w:lineRule="auto"/>
      <w:ind w:left="960"/>
    </w:pPr>
    <w:rPr>
      <w:rFonts w:ascii="Times New Roman" w:eastAsia="Times New Roman" w:hAnsi="Times New Roman" w:cs="Times New Roman"/>
    </w:rPr>
  </w:style>
  <w:style w:type="paragraph" w:customStyle="1" w:styleId="SubSubTitle">
    <w:name w:val="SubSubTitle"/>
    <w:basedOn w:val="Subtitle"/>
    <w:qFormat/>
    <w:rsid w:val="00853A8C"/>
    <w:pPr>
      <w:spacing w:before="360"/>
    </w:pPr>
    <w:rPr>
      <w:sz w:val="40"/>
    </w:rPr>
  </w:style>
  <w:style w:type="paragraph" w:customStyle="1" w:styleId="PreparedFor">
    <w:name w:val="PreparedFor"/>
    <w:basedOn w:val="SubSubTitle"/>
    <w:qFormat/>
    <w:rsid w:val="00853A8C"/>
    <w:pPr>
      <w:spacing w:before="240" w:after="0"/>
    </w:pPr>
    <w:rPr>
      <w:b w:val="0"/>
      <w:spacing w:val="0"/>
      <w:sz w:val="28"/>
    </w:rPr>
  </w:style>
  <w:style w:type="paragraph" w:customStyle="1" w:styleId="CustomerAddress">
    <w:name w:val="CustomerAddress"/>
    <w:basedOn w:val="PreparedFor"/>
    <w:qFormat/>
    <w:rsid w:val="00853A8C"/>
    <w:pPr>
      <w:spacing w:before="60"/>
    </w:pPr>
  </w:style>
  <w:style w:type="table" w:styleId="TableGrid">
    <w:name w:val="Table Grid"/>
    <w:basedOn w:val="TableNormal"/>
    <w:uiPriority w:val="59"/>
    <w:rsid w:val="00A90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Rights">
    <w:name w:val="DataRights"/>
    <w:basedOn w:val="CustomerAddress"/>
    <w:next w:val="Markings"/>
    <w:qFormat/>
    <w:rsid w:val="00853A8C"/>
    <w:pPr>
      <w:spacing w:before="360"/>
    </w:pPr>
    <w:rPr>
      <w:b/>
      <w:color w:val="FF0000"/>
      <w:sz w:val="20"/>
      <w:u w:val="single"/>
    </w:rPr>
  </w:style>
  <w:style w:type="paragraph" w:customStyle="1" w:styleId="Markings">
    <w:name w:val="Markings"/>
    <w:basedOn w:val="CustomerAddress"/>
    <w:qFormat/>
    <w:rsid w:val="00853A8C"/>
    <w:pPr>
      <w:spacing w:before="0"/>
    </w:pPr>
    <w:rPr>
      <w:b/>
      <w:sz w:val="20"/>
    </w:rPr>
  </w:style>
  <w:style w:type="character" w:customStyle="1" w:styleId="Heading1Char">
    <w:name w:val="Heading 1 Char"/>
    <w:basedOn w:val="DefaultParagraphFont"/>
    <w:link w:val="Heading1"/>
    <w:uiPriority w:val="9"/>
    <w:rsid w:val="00D50C3F"/>
    <w:rPr>
      <w:rFonts w:eastAsiaTheme="majorEastAsia" w:cstheme="majorBidi"/>
      <w:b/>
      <w:bCs/>
      <w:caps/>
      <w:sz w:val="28"/>
      <w:szCs w:val="28"/>
    </w:rPr>
  </w:style>
  <w:style w:type="paragraph" w:styleId="TOC1">
    <w:name w:val="toc 1"/>
    <w:basedOn w:val="Normal"/>
    <w:next w:val="Normal"/>
    <w:autoRedefine/>
    <w:uiPriority w:val="39"/>
    <w:unhideWhenUsed/>
    <w:rsid w:val="00654E3B"/>
    <w:pPr>
      <w:tabs>
        <w:tab w:val="right" w:leader="dot" w:pos="9350"/>
      </w:tabs>
      <w:spacing w:after="100"/>
    </w:pPr>
  </w:style>
  <w:style w:type="character" w:customStyle="1" w:styleId="Heading2Char">
    <w:name w:val="Heading 2 Char"/>
    <w:basedOn w:val="DefaultParagraphFont"/>
    <w:link w:val="Heading2"/>
    <w:uiPriority w:val="9"/>
    <w:rsid w:val="00D50C3F"/>
    <w:rPr>
      <w:rFonts w:eastAsiaTheme="majorEastAsia" w:cstheme="majorBidi"/>
      <w:b/>
      <w:bCs/>
      <w:sz w:val="28"/>
      <w:szCs w:val="26"/>
    </w:rPr>
  </w:style>
  <w:style w:type="paragraph" w:styleId="ListParagraph">
    <w:name w:val="List Paragraph"/>
    <w:basedOn w:val="Normal"/>
    <w:link w:val="ListParagraphChar"/>
    <w:uiPriority w:val="34"/>
    <w:qFormat/>
    <w:rsid w:val="00432402"/>
    <w:pPr>
      <w:ind w:left="720"/>
      <w:contextualSpacing/>
    </w:pPr>
  </w:style>
  <w:style w:type="character" w:customStyle="1" w:styleId="Heading3Char">
    <w:name w:val="Heading 3 Char"/>
    <w:basedOn w:val="DefaultParagraphFont"/>
    <w:link w:val="Heading3"/>
    <w:uiPriority w:val="9"/>
    <w:rsid w:val="00D50C3F"/>
    <w:rPr>
      <w:rFonts w:eastAsiaTheme="majorEastAsia" w:cstheme="majorBidi"/>
      <w:b/>
      <w:bCs/>
    </w:rPr>
  </w:style>
  <w:style w:type="character" w:customStyle="1" w:styleId="Heading4Char">
    <w:name w:val="Heading 4 Char"/>
    <w:basedOn w:val="DefaultParagraphFont"/>
    <w:link w:val="Heading4"/>
    <w:uiPriority w:val="9"/>
    <w:rsid w:val="00D50C3F"/>
    <w:rPr>
      <w:rFonts w:eastAsiaTheme="majorEastAsia" w:cstheme="majorBidi"/>
      <w:b/>
      <w:bCs/>
      <w:i/>
      <w:iCs/>
    </w:rPr>
  </w:style>
  <w:style w:type="character" w:customStyle="1" w:styleId="Heading5Char">
    <w:name w:val="Heading 5 Char"/>
    <w:basedOn w:val="DefaultParagraphFont"/>
    <w:link w:val="Heading5"/>
    <w:uiPriority w:val="9"/>
    <w:rsid w:val="00D50C3F"/>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E71FD7"/>
    <w:pPr>
      <w:spacing w:after="100"/>
      <w:ind w:left="240"/>
    </w:pPr>
  </w:style>
  <w:style w:type="paragraph" w:styleId="TOC3">
    <w:name w:val="toc 3"/>
    <w:basedOn w:val="Normal"/>
    <w:next w:val="Normal"/>
    <w:autoRedefine/>
    <w:uiPriority w:val="39"/>
    <w:unhideWhenUsed/>
    <w:rsid w:val="00E71FD7"/>
    <w:pPr>
      <w:spacing w:after="100"/>
      <w:ind w:left="480"/>
    </w:pPr>
  </w:style>
  <w:style w:type="character" w:styleId="Hyperlink">
    <w:name w:val="Hyperlink"/>
    <w:basedOn w:val="DefaultParagraphFont"/>
    <w:uiPriority w:val="99"/>
    <w:unhideWhenUsed/>
    <w:rsid w:val="00E71FD7"/>
    <w:rPr>
      <w:color w:val="0000FF" w:themeColor="hyperlink"/>
      <w:u w:val="single"/>
    </w:rPr>
  </w:style>
  <w:style w:type="paragraph" w:styleId="Caption">
    <w:name w:val="caption"/>
    <w:basedOn w:val="Normal"/>
    <w:next w:val="Normal"/>
    <w:uiPriority w:val="35"/>
    <w:unhideWhenUsed/>
    <w:qFormat/>
    <w:rsid w:val="00E71FD7"/>
    <w:pPr>
      <w:spacing w:line="240" w:lineRule="auto"/>
      <w:jc w:val="center"/>
    </w:pPr>
    <w:rPr>
      <w:b/>
      <w:bCs/>
      <w:sz w:val="28"/>
      <w:szCs w:val="18"/>
    </w:rPr>
  </w:style>
  <w:style w:type="paragraph" w:styleId="TableofFigures">
    <w:name w:val="table of figures"/>
    <w:basedOn w:val="Normal"/>
    <w:next w:val="Normal"/>
    <w:uiPriority w:val="99"/>
    <w:unhideWhenUsed/>
    <w:rsid w:val="00A36305"/>
    <w:pPr>
      <w:spacing w:after="0"/>
    </w:pPr>
  </w:style>
  <w:style w:type="character" w:customStyle="1" w:styleId="Heading6Char">
    <w:name w:val="Heading 6 Char"/>
    <w:basedOn w:val="DefaultParagraphFont"/>
    <w:link w:val="Heading6"/>
    <w:uiPriority w:val="9"/>
    <w:rsid w:val="00D50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50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0C3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endix Char"/>
    <w:basedOn w:val="DefaultParagraphFont"/>
    <w:link w:val="Heading9"/>
    <w:uiPriority w:val="9"/>
    <w:rsid w:val="00F226EA"/>
    <w:rPr>
      <w:rFonts w:eastAsiaTheme="majorEastAsia" w:cstheme="majorBidi"/>
      <w:b/>
      <w:iCs/>
      <w:color w:val="000000" w:themeColor="text1"/>
      <w:sz w:val="32"/>
      <w:szCs w:val="20"/>
    </w:rPr>
  </w:style>
  <w:style w:type="paragraph" w:customStyle="1" w:styleId="AppendixH1">
    <w:name w:val="Appendix H1"/>
    <w:basedOn w:val="Heading9"/>
    <w:next w:val="Normal"/>
    <w:rsid w:val="00712EB3"/>
    <w:pPr>
      <w:numPr>
        <w:numId w:val="15"/>
      </w:numPr>
    </w:pPr>
  </w:style>
  <w:style w:type="paragraph" w:customStyle="1" w:styleId="AppendixH2">
    <w:name w:val="Appendix H2"/>
    <w:basedOn w:val="AppendixH1"/>
    <w:next w:val="Normal"/>
    <w:qFormat/>
    <w:rsid w:val="00F226EA"/>
    <w:pPr>
      <w:numPr>
        <w:ilvl w:val="1"/>
      </w:numPr>
      <w:pBdr>
        <w:bottom w:val="none" w:sz="0" w:space="0" w:color="auto"/>
      </w:pBdr>
      <w:spacing w:line="240" w:lineRule="auto"/>
    </w:pPr>
    <w:rPr>
      <w:b w:val="0"/>
      <w:sz w:val="28"/>
    </w:rPr>
  </w:style>
  <w:style w:type="paragraph" w:customStyle="1" w:styleId="AppendixH3">
    <w:name w:val="Appendix H3"/>
    <w:basedOn w:val="AppendixH2"/>
    <w:next w:val="Normal"/>
    <w:qFormat/>
    <w:rsid w:val="00F226EA"/>
    <w:pPr>
      <w:numPr>
        <w:ilvl w:val="2"/>
      </w:numPr>
    </w:pPr>
    <w:rPr>
      <w:sz w:val="24"/>
    </w:rPr>
  </w:style>
  <w:style w:type="numbering" w:customStyle="1" w:styleId="AppendixHeadings">
    <w:name w:val="Appendix Headings"/>
    <w:uiPriority w:val="99"/>
    <w:rsid w:val="00712EB3"/>
    <w:pPr>
      <w:numPr>
        <w:numId w:val="11"/>
      </w:numPr>
    </w:pPr>
  </w:style>
  <w:style w:type="paragraph" w:customStyle="1" w:styleId="00BodyText5">
    <w:name w:val="00 Body Text .5"/>
    <w:basedOn w:val="Normal"/>
    <w:rsid w:val="00095D8C"/>
    <w:pPr>
      <w:spacing w:after="240" w:line="240" w:lineRule="auto"/>
      <w:ind w:firstLine="720"/>
    </w:pPr>
    <w:rPr>
      <w:rFonts w:ascii="Times New Roman" w:eastAsiaTheme="minorHAnsi" w:hAnsi="Times New Roman" w:cs="Times New Roman"/>
    </w:rPr>
  </w:style>
  <w:style w:type="character" w:customStyle="1" w:styleId="ListParagraphChar">
    <w:name w:val="List Paragraph Char"/>
    <w:link w:val="ListParagraph"/>
    <w:uiPriority w:val="34"/>
    <w:locked/>
    <w:rsid w:val="00F10AB6"/>
  </w:style>
  <w:style w:type="paragraph" w:styleId="Revision">
    <w:name w:val="Revision"/>
    <w:hidden/>
    <w:uiPriority w:val="99"/>
    <w:semiHidden/>
    <w:rsid w:val="004C4208"/>
    <w:pPr>
      <w:spacing w:after="0" w:line="240" w:lineRule="auto"/>
    </w:pPr>
  </w:style>
  <w:style w:type="character" w:styleId="CommentReference">
    <w:name w:val="annotation reference"/>
    <w:basedOn w:val="DefaultParagraphFont"/>
    <w:uiPriority w:val="99"/>
    <w:semiHidden/>
    <w:unhideWhenUsed/>
    <w:rsid w:val="00B802C1"/>
    <w:rPr>
      <w:sz w:val="16"/>
      <w:szCs w:val="16"/>
    </w:rPr>
  </w:style>
  <w:style w:type="paragraph" w:styleId="CommentText">
    <w:name w:val="annotation text"/>
    <w:basedOn w:val="Normal"/>
    <w:link w:val="CommentTextChar"/>
    <w:uiPriority w:val="99"/>
    <w:unhideWhenUsed/>
    <w:rsid w:val="00B802C1"/>
    <w:pPr>
      <w:spacing w:line="240" w:lineRule="auto"/>
    </w:pPr>
    <w:rPr>
      <w:sz w:val="20"/>
      <w:szCs w:val="20"/>
    </w:rPr>
  </w:style>
  <w:style w:type="character" w:customStyle="1" w:styleId="CommentTextChar">
    <w:name w:val="Comment Text Char"/>
    <w:basedOn w:val="DefaultParagraphFont"/>
    <w:link w:val="CommentText"/>
    <w:uiPriority w:val="99"/>
    <w:rsid w:val="00B802C1"/>
    <w:rPr>
      <w:sz w:val="20"/>
      <w:szCs w:val="20"/>
    </w:rPr>
  </w:style>
  <w:style w:type="paragraph" w:styleId="CommentSubject">
    <w:name w:val="annotation subject"/>
    <w:basedOn w:val="CommentText"/>
    <w:next w:val="CommentText"/>
    <w:link w:val="CommentSubjectChar"/>
    <w:uiPriority w:val="99"/>
    <w:semiHidden/>
    <w:unhideWhenUsed/>
    <w:rsid w:val="00B802C1"/>
    <w:rPr>
      <w:b/>
      <w:bCs/>
    </w:rPr>
  </w:style>
  <w:style w:type="character" w:customStyle="1" w:styleId="CommentSubjectChar">
    <w:name w:val="Comment Subject Char"/>
    <w:basedOn w:val="CommentTextChar"/>
    <w:link w:val="CommentSubject"/>
    <w:uiPriority w:val="99"/>
    <w:semiHidden/>
    <w:rsid w:val="00B802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78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aisner\OneDrive%20-%20Aeronix\Downloads\OP-01_TM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CD0470765E4531A9388EBC086EB0C3"/>
        <w:category>
          <w:name w:val="General"/>
          <w:gallery w:val="placeholder"/>
        </w:category>
        <w:types>
          <w:type w:val="bbPlcHdr"/>
        </w:types>
        <w:behaviors>
          <w:behavior w:val="content"/>
        </w:behaviors>
        <w:guid w:val="{55BA70F9-140F-46BD-B5FD-C512F5D2B364}"/>
      </w:docPartPr>
      <w:docPartBody>
        <w:p w:rsidR="00506F8B" w:rsidRDefault="00506F8B">
          <w:pPr>
            <w:pStyle w:val="38CD0470765E4531A9388EBC086EB0C3"/>
          </w:pPr>
          <w:r w:rsidRPr="00ED2018">
            <w:rPr>
              <w:rStyle w:val="PlaceholderText"/>
            </w:rPr>
            <w:t>[Category]</w:t>
          </w:r>
        </w:p>
      </w:docPartBody>
    </w:docPart>
    <w:docPart>
      <w:docPartPr>
        <w:name w:val="FE99D8688E8941E4B525516FEC942CFC"/>
        <w:category>
          <w:name w:val="General"/>
          <w:gallery w:val="placeholder"/>
        </w:category>
        <w:types>
          <w:type w:val="bbPlcHdr"/>
        </w:types>
        <w:behaviors>
          <w:behavior w:val="content"/>
        </w:behaviors>
        <w:guid w:val="{F9308CF9-84D8-463F-B670-56D09D46B8C2}"/>
      </w:docPartPr>
      <w:docPartBody>
        <w:p w:rsidR="00506F8B" w:rsidRDefault="00506F8B">
          <w:pPr>
            <w:pStyle w:val="FE99D8688E8941E4B525516FEC942CFC"/>
          </w:pPr>
          <w:r w:rsidRPr="00ED201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D2"/>
    <w:rsid w:val="000B10D2"/>
    <w:rsid w:val="000C6F99"/>
    <w:rsid w:val="0024559A"/>
    <w:rsid w:val="00506F8B"/>
    <w:rsid w:val="00927034"/>
    <w:rsid w:val="00A63B98"/>
    <w:rsid w:val="00BF2FE2"/>
    <w:rsid w:val="00D9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0D2"/>
    <w:rPr>
      <w:color w:val="808080"/>
    </w:rPr>
  </w:style>
  <w:style w:type="paragraph" w:customStyle="1" w:styleId="38CD0470765E4531A9388EBC086EB0C3">
    <w:name w:val="38CD0470765E4531A9388EBC086EB0C3"/>
  </w:style>
  <w:style w:type="paragraph" w:customStyle="1" w:styleId="FE99D8688E8941E4B525516FEC942CFC">
    <w:name w:val="FE99D8688E8941E4B525516FEC942C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C323E5F068143B25312B5E5719DB8" ma:contentTypeVersion="16" ma:contentTypeDescription="Create a new document." ma:contentTypeScope="" ma:versionID="c8498567daf7326cb06aaf622fe41cd2">
  <xsd:schema xmlns:xsd="http://www.w3.org/2001/XMLSchema" xmlns:xs="http://www.w3.org/2001/XMLSchema" xmlns:p="http://schemas.microsoft.com/office/2006/metadata/properties" xmlns:ns2="a0997d47-dbd5-4382-9a41-83db819f7ffd" xmlns:ns3="db0a51ea-751d-4bf7-9093-9cac2a76cb98" targetNamespace="http://schemas.microsoft.com/office/2006/metadata/properties" ma:root="true" ma:fieldsID="2d3f97291dac4e9cafd8da3ca1da89a6" ns2:_="" ns3:_="">
    <xsd:import namespace="a0997d47-dbd5-4382-9a41-83db819f7ffd"/>
    <xsd:import namespace="db0a51ea-751d-4bf7-9093-9cac2a76cb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97d47-dbd5-4382-9a41-83db819f7ff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0a51ea-751d-4bf7-9093-9cac2a76cb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26865-51EF-457D-B117-57BC9077F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97d47-dbd5-4382-9a41-83db819f7ffd"/>
    <ds:schemaRef ds:uri="db0a51ea-751d-4bf7-9093-9cac2a76c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5BD80F-2F51-49CB-976D-7B799F8E3773}">
  <ds:schemaRefs>
    <ds:schemaRef ds:uri="http://schemas.microsoft.com/office/2006/metadata/properties"/>
  </ds:schemaRefs>
</ds:datastoreItem>
</file>

<file path=customXml/itemProps3.xml><?xml version="1.0" encoding="utf-8"?>
<ds:datastoreItem xmlns:ds="http://schemas.openxmlformats.org/officeDocument/2006/customXml" ds:itemID="{0DAFE72A-50A0-4C82-A1DA-AAB22E87342A}">
  <ds:schemaRefs>
    <ds:schemaRef ds:uri="http://schemas.openxmlformats.org/officeDocument/2006/bibliography"/>
  </ds:schemaRefs>
</ds:datastoreItem>
</file>

<file path=customXml/itemProps4.xml><?xml version="1.0" encoding="utf-8"?>
<ds:datastoreItem xmlns:ds="http://schemas.openxmlformats.org/officeDocument/2006/customXml" ds:itemID="{063CEA58-AFAE-44B6-B4DC-410C86D4F2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OP-01_TM_Document_Template.dotx</Template>
  <TotalTime>72</TotalTime>
  <Pages>10</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LoRa Car Radio Bring-Up Procedure</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 Car Radio Bring-Up Procedure</dc:title>
  <dc:creator>Drew Kaisner</dc:creator>
  <cp:lastModifiedBy>Drew Kaisner</cp:lastModifiedBy>
  <cp:revision>18</cp:revision>
  <dcterms:created xsi:type="dcterms:W3CDTF">2025-09-19T00:48:00Z</dcterms:created>
  <dcterms:modified xsi:type="dcterms:W3CDTF">2025-09-23T20:30:00Z</dcterms:modified>
  <cp:category>Clemson Senior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AE304196-001</vt:lpwstr>
  </property>
  <property fmtid="{D5CDD505-2E9C-101B-9397-08002B2CF9AE}" pid="3" name="Revision">
    <vt:lpwstr> -</vt:lpwstr>
  </property>
  <property fmtid="{D5CDD505-2E9C-101B-9397-08002B2CF9AE}" pid="4" name="Date completed">
    <vt:lpwstr>26 August 2025</vt:lpwstr>
  </property>
  <property fmtid="{D5CDD505-2E9C-101B-9397-08002B2CF9AE}" pid="5" name="ContentTypeId">
    <vt:lpwstr>0x010100E1FC323E5F068143B25312B5E5719DB8</vt:lpwstr>
  </property>
  <property fmtid="{D5CDD505-2E9C-101B-9397-08002B2CF9AE}" pid="6" name="MSIP_Label_02736c20-5498-4b4f-a78c-11e6c0248834_Enabled">
    <vt:lpwstr>true</vt:lpwstr>
  </property>
  <property fmtid="{D5CDD505-2E9C-101B-9397-08002B2CF9AE}" pid="7" name="MSIP_Label_02736c20-5498-4b4f-a78c-11e6c0248834_SetDate">
    <vt:lpwstr>2024-02-27T14:36:35Z</vt:lpwstr>
  </property>
  <property fmtid="{D5CDD505-2E9C-101B-9397-08002B2CF9AE}" pid="8" name="MSIP_Label_02736c20-5498-4b4f-a78c-11e6c0248834_Method">
    <vt:lpwstr>Standard</vt:lpwstr>
  </property>
  <property fmtid="{D5CDD505-2E9C-101B-9397-08002B2CF9AE}" pid="9" name="MSIP_Label_02736c20-5498-4b4f-a78c-11e6c0248834_Name">
    <vt:lpwstr>Public - No Sensitive Content</vt:lpwstr>
  </property>
  <property fmtid="{D5CDD505-2E9C-101B-9397-08002B2CF9AE}" pid="10" name="MSIP_Label_02736c20-5498-4b4f-a78c-11e6c0248834_SiteId">
    <vt:lpwstr>825eadac-5e35-4ca7-a5df-7aae43ed5741</vt:lpwstr>
  </property>
  <property fmtid="{D5CDD505-2E9C-101B-9397-08002B2CF9AE}" pid="11" name="MSIP_Label_02736c20-5498-4b4f-a78c-11e6c0248834_ActionId">
    <vt:lpwstr>69eca88b-3ae9-4785-838a-4ececfa794cb</vt:lpwstr>
  </property>
  <property fmtid="{D5CDD505-2E9C-101B-9397-08002B2CF9AE}" pid="12" name="MSIP_Label_02736c20-5498-4b4f-a78c-11e6c0248834_ContentBits">
    <vt:lpwstr>0</vt:lpwstr>
  </property>
</Properties>
</file>